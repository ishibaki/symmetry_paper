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9B463" w14:textId="77777777" w:rsidR="008319A2" w:rsidRDefault="00707A87">
      <w:pPr>
        <w:pStyle w:val="a5"/>
      </w:pPr>
      <w:r>
        <w:t xml:space="preserve">Cell chirality determines the left- or right-handed rotational directions of embryonic hindgut in </w:t>
      </w:r>
      <w:r>
        <w:rPr>
          <w:i/>
        </w:rPr>
        <w:t>Drosophila</w:t>
      </w:r>
    </w:p>
    <w:p w14:paraId="399A0E09" w14:textId="77777777" w:rsidR="008319A2" w:rsidRDefault="00707A87">
      <w:pPr>
        <w:pStyle w:val="Author"/>
      </w:pPr>
      <w:r>
        <w:t xml:space="preserve">Tomoki Ishibashi, </w:t>
      </w:r>
      <w:proofErr w:type="spellStart"/>
      <w:r>
        <w:t>Mikiko</w:t>
      </w:r>
      <w:proofErr w:type="spellEnd"/>
      <w:r>
        <w:t xml:space="preserve"> </w:t>
      </w:r>
      <w:proofErr w:type="spellStart"/>
      <w:r>
        <w:t>Inaki</w:t>
      </w:r>
      <w:proofErr w:type="spellEnd"/>
      <w:r>
        <w:t xml:space="preserve">, Kenji </w:t>
      </w:r>
      <w:proofErr w:type="spellStart"/>
      <w:r>
        <w:t>Matsuno</w:t>
      </w:r>
      <w:proofErr w:type="spellEnd"/>
      <w:r>
        <w:rPr>
          <w:vertAlign w:val="superscript"/>
        </w:rPr>
        <w:t>*</w:t>
      </w:r>
    </w:p>
    <w:p w14:paraId="66194177" w14:textId="77777777" w:rsidR="008319A2" w:rsidRDefault="00707A87">
      <w:pPr>
        <w:pStyle w:val="Abstract"/>
      </w:pPr>
      <w:r>
        <w:rPr>
          <w:b/>
        </w:rPr>
        <w:t>Abstract:</w:t>
      </w:r>
      <w:r>
        <w:t xml:space="preserve"> max 200 words</w:t>
      </w:r>
    </w:p>
    <w:p w14:paraId="71F15608" w14:textId="77777777" w:rsidR="008319A2" w:rsidRDefault="00707A87">
      <w:pPr>
        <w:pStyle w:val="Abstract"/>
      </w:pPr>
      <w:proofErr w:type="spellStart"/>
      <w:r>
        <w:t>これまでは、パラレル関係とモデル</w:t>
      </w:r>
      <w:proofErr w:type="spellEnd"/>
      <w:r>
        <w:t>。</w:t>
      </w:r>
    </w:p>
    <w:p w14:paraId="527E6F03" w14:textId="77777777" w:rsidR="008319A2" w:rsidRDefault="00707A87">
      <w:pPr>
        <w:pStyle w:val="Abstract"/>
      </w:pPr>
      <w:proofErr w:type="spellStart"/>
      <w:r>
        <w:t>相関を実証</w:t>
      </w:r>
      <w:proofErr w:type="spellEnd"/>
    </w:p>
    <w:p w14:paraId="5775948A" w14:textId="77777777" w:rsidR="008319A2" w:rsidRDefault="00707A87">
      <w:pPr>
        <w:pStyle w:val="Abstract"/>
      </w:pPr>
      <w:r>
        <w:rPr>
          <w:b/>
        </w:rPr>
        <w:t>Keywords:</w:t>
      </w:r>
    </w:p>
    <w:p w14:paraId="54D052CA" w14:textId="77777777" w:rsidR="008319A2" w:rsidRDefault="00707A87">
      <w:pPr>
        <w:pStyle w:val="1"/>
      </w:pPr>
      <w:bookmarkStart w:id="0" w:name="abstract-200-max"/>
      <w:r>
        <w:t>1</w:t>
      </w:r>
      <w:r>
        <w:tab/>
        <w:t>Abstract 200 max</w:t>
      </w:r>
    </w:p>
    <w:p w14:paraId="5704F55C" w14:textId="77777777" w:rsidR="008319A2" w:rsidRDefault="00707A87">
      <w:pPr>
        <w:pStyle w:val="FirstParagraph"/>
      </w:pPr>
      <w:proofErr w:type="spellStart"/>
      <w:r>
        <w:t>これまでは、パラレル関係とモデル</w:t>
      </w:r>
      <w:proofErr w:type="spellEnd"/>
      <w:r>
        <w:t>。</w:t>
      </w:r>
    </w:p>
    <w:p w14:paraId="7445AC6D" w14:textId="77777777" w:rsidR="008319A2" w:rsidRDefault="00707A87">
      <w:pPr>
        <w:pStyle w:val="a0"/>
      </w:pPr>
      <w:proofErr w:type="spellStart"/>
      <w:r>
        <w:t>相関を実証</w:t>
      </w:r>
      <w:proofErr w:type="spellEnd"/>
    </w:p>
    <w:p w14:paraId="2FF4C1EB" w14:textId="77777777" w:rsidR="008319A2" w:rsidRDefault="008319A2">
      <w:pPr>
        <w:pStyle w:val="a0"/>
      </w:pPr>
    </w:p>
    <w:p w14:paraId="5BC012A3" w14:textId="77777777" w:rsidR="008319A2" w:rsidRDefault="00707A87">
      <w:r>
        <w:br w:type="page"/>
      </w:r>
    </w:p>
    <w:p w14:paraId="7297CEE1" w14:textId="77777777" w:rsidR="008319A2" w:rsidRDefault="00707A87">
      <w:pPr>
        <w:pStyle w:val="1"/>
      </w:pPr>
      <w:bookmarkStart w:id="1" w:name="introduction"/>
      <w:bookmarkEnd w:id="0"/>
      <w:r>
        <w:lastRenderedPageBreak/>
        <w:t>2</w:t>
      </w:r>
      <w:r>
        <w:tab/>
        <w:t>Introduction</w:t>
      </w:r>
    </w:p>
    <w:p w14:paraId="44E87B82" w14:textId="77777777" w:rsidR="008319A2" w:rsidRDefault="00707A87">
      <w:pPr>
        <w:pStyle w:val="FirstParagraph"/>
      </w:pPr>
      <w:r>
        <w:t xml:space="preserve">Left-right (LR) asymmetry is often integrated into the basic body plan in bilaterians. For example, internal organs of bilaterians are often LR asymmetric in their morphology </w:t>
      </w:r>
      <w:proofErr w:type="spellStart"/>
      <w:r>
        <w:t>andd</w:t>
      </w:r>
      <w:proofErr w:type="spellEnd"/>
      <w:r>
        <w:t xml:space="preserve"> functions. The mechanisms of LR asymmetric development have been well studied in vertebrates.</w:t>
      </w:r>
      <w:r>
        <w:rPr>
          <w:vertAlign w:val="superscript"/>
        </w:rPr>
        <w:t>1–5</w:t>
      </w:r>
      <w:r>
        <w:t xml:space="preserve"> For example, in mice, motile cilia locating in the node rotates clockwise and induces a leftward flow of extra-embryonic fluid, which first breaks the LR symmetry.</w:t>
      </w:r>
      <w:r>
        <w:rPr>
          <w:vertAlign w:val="superscript"/>
        </w:rPr>
        <w:t>6</w:t>
      </w:r>
      <w:r>
        <w:t xml:space="preserve"> This phenomenon is called as “nodal flow” that subsequently induces the left-side-specific expression of genes, such as </w:t>
      </w:r>
      <w:r>
        <w:rPr>
          <w:i/>
        </w:rPr>
        <w:t>Nodal</w:t>
      </w:r>
      <w:r>
        <w:t xml:space="preserve"> and </w:t>
      </w:r>
      <w:r>
        <w:rPr>
          <w:i/>
        </w:rPr>
        <w:t>Lefty</w:t>
      </w:r>
      <w:r>
        <w:t>, required for the LR asymmetric development of organs.</w:t>
      </w:r>
      <w:r>
        <w:rPr>
          <w:vertAlign w:val="superscript"/>
        </w:rPr>
        <w:t>6–8</w:t>
      </w:r>
      <w:r>
        <w:t xml:space="preserve"> The mechanisms of the LR symmetry breaking are evolutionarily diverged even among vertebrates. For example, in reptile and chick, the nodal flow-independent mechanisms of the LR-symmetry breaking were reported</w:t>
      </w:r>
      <w:r>
        <w:rPr>
          <w:vertAlign w:val="superscript"/>
        </w:rPr>
        <w:t>9,10</w:t>
      </w:r>
      <w:r>
        <w:t xml:space="preserve"> </w:t>
      </w:r>
      <w:commentRangeStart w:id="2"/>
      <w:commentRangeEnd w:id="2"/>
      <w:r>
        <w:commentReference w:id="2"/>
      </w:r>
      <w:r>
        <w:t>. In invertebrates, the chirality of cells (cell chirality) contributes to their LR-asymmetric development.</w:t>
      </w:r>
      <w:r>
        <w:rPr>
          <w:vertAlign w:val="superscript"/>
        </w:rPr>
        <w:t>11,12</w:t>
      </w:r>
      <w:r>
        <w:t xml:space="preserve"> An object, such as a cell, is chiral, if it cannot be superimposed onto its mirror image. In snails and nematodes, the cell chirality of blastomeres at the initial stage of cleavage determines the subsequent LR-asymmetric arrangement of them, which consequently directs the LR asymmetry of their whole bodies.</w:t>
      </w:r>
      <w:r>
        <w:rPr>
          <w:vertAlign w:val="superscript"/>
        </w:rPr>
        <w:t>13,14</w:t>
      </w:r>
    </w:p>
    <w:p w14:paraId="25D7081D" w14:textId="77777777" w:rsidR="008319A2" w:rsidRDefault="00707A87">
      <w:pPr>
        <w:pStyle w:val="a0"/>
      </w:pPr>
      <w:r>
        <w:rPr>
          <w:i/>
        </w:rPr>
        <w:t>Drosophila</w:t>
      </w:r>
      <w:r>
        <w:t xml:space="preserve"> has various organs showing stereotypic LR asymmetry, which include, for example, the embryonic gut, male genitalia, and brain.</w:t>
      </w:r>
      <w:r>
        <w:rPr>
          <w:vertAlign w:val="superscript"/>
        </w:rPr>
        <w:t>15–19</w:t>
      </w:r>
      <w:r>
        <w:t xml:space="preserve"> The embryonic hindgut is the first organ that shows LR asymmetry during the development of this species.</w:t>
      </w:r>
      <w:r>
        <w:rPr>
          <w:vertAlign w:val="superscript"/>
        </w:rPr>
        <w:t>15</w:t>
      </w:r>
      <w:r>
        <w:t xml:space="preserve"> The hindgut is formed in LR-asymmetric structure whose anterior part curves toward the ventral side of the embryo and subsequently rotates counterclockwise </w:t>
      </w:r>
      <m:oMath>
        <m:sSup>
          <m:sSupPr>
            <m:ctrlPr>
              <w:rPr>
                <w:rFonts w:ascii="Cambria Math" w:hAnsi="Cambria Math"/>
              </w:rPr>
            </m:ctrlPr>
          </m:sSupPr>
          <m:e>
            <m:r>
              <w:rPr>
                <w:rFonts w:ascii="Cambria Math" w:hAnsi="Cambria Math"/>
              </w:rPr>
              <m:t>90</m:t>
            </m:r>
          </m:e>
          <m:sup>
            <m:r>
              <w:rPr>
                <w:rFonts w:ascii="Cambria Math" w:hAnsi="Cambria Math"/>
              </w:rPr>
              <m:t>∘</m:t>
            </m:r>
          </m:sup>
        </m:sSup>
      </m:oMath>
      <w:r>
        <w:t>, which makes it bent rightward.</w:t>
      </w:r>
      <w:r>
        <w:rPr>
          <w:vertAlign w:val="superscript"/>
        </w:rPr>
        <w:t>16</w:t>
      </w:r>
      <w:r>
        <w:t xml:space="preserve"> It was shown that the active force for driving the hindgut rotation is generated by the hindgut epithelial tube.</w:t>
      </w:r>
      <w:r>
        <w:rPr>
          <w:vertAlign w:val="superscript"/>
        </w:rPr>
        <w:t>20,21</w:t>
      </w:r>
      <w:r>
        <w:t xml:space="preserve"> Before the rotation, apical cell-boundaries of the hindgut epithelial cells slant leftward with respect to the anterior-posterior axis of this organ.</w:t>
      </w:r>
      <w:r>
        <w:rPr>
          <w:vertAlign w:val="superscript"/>
        </w:rPr>
        <w:t>21–24</w:t>
      </w:r>
      <w:r>
        <w:t xml:space="preserve"> Considering the apical-basal polarity of the hindgut epithelial cells, the three-dimensional structure of them has cell chirality.</w:t>
      </w:r>
      <w:r>
        <w:rPr>
          <w:vertAlign w:val="superscript"/>
        </w:rPr>
        <w:t>22</w:t>
      </w:r>
      <w:r>
        <w:t xml:space="preserve"> During the rotation, the cell chirality eventually dissolved so that the cell shape becomes bilaterally symmetric after the rotation of the hindgut.</w:t>
      </w:r>
      <w:r>
        <w:rPr>
          <w:vertAlign w:val="superscript"/>
        </w:rPr>
        <w:t>22</w:t>
      </w:r>
      <w:r>
        <w:t xml:space="preserve"> Cooperative studies between computer simulations involving vertex models and image analysis of the hindgut </w:t>
      </w:r>
      <w:proofErr w:type="spellStart"/>
      <w:r>
        <w:t>epitheelium</w:t>
      </w:r>
      <w:proofErr w:type="spellEnd"/>
      <w:r>
        <w:t xml:space="preserve"> suggested that the dissolution of the cell chirality induces “cell sliding,” which leads to the LR-asymmetric rotation of the hindgut epithelial tube.</w:t>
      </w:r>
      <w:r>
        <w:rPr>
          <w:vertAlign w:val="superscript"/>
        </w:rPr>
        <w:t>21,22</w:t>
      </w:r>
      <w:r>
        <w:t xml:space="preserve"> Contributions of cell chirality to the LR-asymmetric development were reported in other LR asymmetric organs in </w:t>
      </w:r>
      <w:r>
        <w:rPr>
          <w:i/>
        </w:rPr>
        <w:t>Drosophila</w:t>
      </w:r>
      <w:r>
        <w:t>, suggesting that cell chirality has general roles in the LR-asymmetric development of this species.</w:t>
      </w:r>
      <w:r>
        <w:rPr>
          <w:vertAlign w:val="superscript"/>
        </w:rPr>
        <w:t>19,25–27</w:t>
      </w:r>
      <w:r>
        <w:t xml:space="preserve"> Not only in snails, nematodes, and </w:t>
      </w:r>
      <w:r>
        <w:rPr>
          <w:i/>
        </w:rPr>
        <w:t>Drosophila</w:t>
      </w:r>
      <w:r>
        <w:t>, but also in Chordata, such as chicken and Larvaceans, the cell chirality was observed and suggested to be involved in the LR asymmetric development of these species.</w:t>
      </w:r>
      <w:r>
        <w:rPr>
          <w:vertAlign w:val="superscript"/>
        </w:rPr>
        <w:t>28,29</w:t>
      </w:r>
      <w:r>
        <w:t xml:space="preserve"> In addition to the cell chirality observed </w:t>
      </w:r>
      <w:r>
        <w:rPr>
          <w:i/>
        </w:rPr>
        <w:t>in vivo</w:t>
      </w:r>
      <w:r>
        <w:t xml:space="preserve"> during development, various cultured cells from </w:t>
      </w:r>
      <w:proofErr w:type="spellStart"/>
      <w:r>
        <w:rPr>
          <w:i/>
        </w:rPr>
        <w:t>Dictyostelium</w:t>
      </w:r>
      <w:proofErr w:type="spellEnd"/>
      <w:r>
        <w:t xml:space="preserve"> to human demonstrate intrinsic chirality in their structure and movement.</w:t>
      </w:r>
      <w:r>
        <w:rPr>
          <w:vertAlign w:val="superscript"/>
        </w:rPr>
        <w:t>30–34</w:t>
      </w:r>
      <w:r>
        <w:t xml:space="preserve"> Thus cell chirality is a widely observed property shared among eukaryotic cells.</w:t>
      </w:r>
    </w:p>
    <w:p w14:paraId="455F0ADD" w14:textId="77777777" w:rsidR="008319A2" w:rsidRDefault="00707A87">
      <w:pPr>
        <w:pStyle w:val="a0"/>
      </w:pPr>
      <w:r>
        <w:t xml:space="preserve">Using </w:t>
      </w:r>
      <w:r>
        <w:rPr>
          <w:i/>
        </w:rPr>
        <w:t>Drosophila</w:t>
      </w:r>
      <w:r>
        <w:t xml:space="preserve"> as a model system, genetic mechanisms underlying the formation of cell chirality has been studied.</w:t>
      </w:r>
      <w:r>
        <w:rPr>
          <w:vertAlign w:val="superscript"/>
        </w:rPr>
        <w:t>22,24,27</w:t>
      </w:r>
      <w:r>
        <w:t xml:space="preserve"> </w:t>
      </w:r>
      <w:proofErr w:type="spellStart"/>
      <w:r>
        <w:rPr>
          <w:i/>
        </w:rPr>
        <w:t>MyosinID</w:t>
      </w:r>
      <w:proofErr w:type="spellEnd"/>
      <w:r>
        <w:t xml:space="preserve"> (</w:t>
      </w:r>
      <w:proofErr w:type="spellStart"/>
      <w:r>
        <w:rPr>
          <w:i/>
        </w:rPr>
        <w:t>MyoID</w:t>
      </w:r>
      <w:proofErr w:type="spellEnd"/>
      <w:r>
        <w:t xml:space="preserve">), a Myosin I family gene and also called </w:t>
      </w:r>
      <w:r>
        <w:rPr>
          <w:i/>
        </w:rPr>
        <w:t>Myosin31DF</w:t>
      </w:r>
      <w:r>
        <w:t xml:space="preserve">, has an activity to induce dextral cell chirality, so that the loss-of-function mutations of </w:t>
      </w:r>
      <w:proofErr w:type="spellStart"/>
      <w:r>
        <w:rPr>
          <w:i/>
        </w:rPr>
        <w:t>MyoID</w:t>
      </w:r>
      <w:proofErr w:type="spellEnd"/>
      <w:r>
        <w:t xml:space="preserve"> resulted in the </w:t>
      </w:r>
      <w:proofErr w:type="spellStart"/>
      <w:r>
        <w:t>sinistral</w:t>
      </w:r>
      <w:proofErr w:type="spellEnd"/>
      <w:r>
        <w:t xml:space="preserve"> cell chirality and the LR-inversion of various organs demonstrating dextral LR asymmetry in wild type, including the embryonic hindgut.</w:t>
      </w:r>
      <w:r>
        <w:rPr>
          <w:vertAlign w:val="superscript"/>
        </w:rPr>
        <w:t>19,21–25,27,35</w:t>
      </w:r>
      <w:r>
        <w:t xml:space="preserve"> </w:t>
      </w:r>
      <w:proofErr w:type="spellStart"/>
      <w:r>
        <w:rPr>
          <w:i/>
        </w:rPr>
        <w:t>MyosinIC</w:t>
      </w:r>
      <w:proofErr w:type="spellEnd"/>
      <w:r>
        <w:t xml:space="preserve"> (</w:t>
      </w:r>
      <w:proofErr w:type="spellStart"/>
      <w:r>
        <w:rPr>
          <w:i/>
        </w:rPr>
        <w:t>MyoIC</w:t>
      </w:r>
      <w:proofErr w:type="spellEnd"/>
      <w:r>
        <w:t xml:space="preserve">), also called </w:t>
      </w:r>
      <w:r>
        <w:rPr>
          <w:i/>
        </w:rPr>
        <w:t>Myosin61F</w:t>
      </w:r>
      <w:r>
        <w:t xml:space="preserve"> and belonging to Myosin I family, bears an activity to induce </w:t>
      </w:r>
      <w:proofErr w:type="spellStart"/>
      <w:r>
        <w:t>sinistral</w:t>
      </w:r>
      <w:proofErr w:type="spellEnd"/>
      <w:r>
        <w:t xml:space="preserve"> cell chirality, which leads to the LR inversion of various organs with handedness upon its overexpression.</w:t>
      </w:r>
      <w:r>
        <w:rPr>
          <w:vertAlign w:val="superscript"/>
        </w:rPr>
        <w:t>16,20,35,36</w:t>
      </w:r>
      <w:r>
        <w:t xml:space="preserve"> Besides these Myosin I family genes, we previously found that the loss-of-function mutations of </w:t>
      </w:r>
      <w:r>
        <w:rPr>
          <w:i/>
        </w:rPr>
        <w:t>extra macrochaetae</w:t>
      </w:r>
      <w:r>
        <w:t xml:space="preserve"> (</w:t>
      </w:r>
      <w:proofErr w:type="spellStart"/>
      <w:r>
        <w:rPr>
          <w:i/>
        </w:rPr>
        <w:t>emc</w:t>
      </w:r>
      <w:proofErr w:type="spellEnd"/>
      <w:r>
        <w:t xml:space="preserve">) gene, the </w:t>
      </w:r>
      <w:r>
        <w:rPr>
          <w:i/>
        </w:rPr>
        <w:t>Drosophila</w:t>
      </w:r>
      <w:r>
        <w:t xml:space="preserve"> ortholog of </w:t>
      </w:r>
      <w:r>
        <w:rPr>
          <w:i/>
        </w:rPr>
        <w:t>Id</w:t>
      </w:r>
      <w:r>
        <w:t>, shows the randomization of the hindgut handedness.</w:t>
      </w:r>
      <w:r>
        <w:rPr>
          <w:vertAlign w:val="superscript"/>
        </w:rPr>
        <w:t>24</w:t>
      </w:r>
      <w:r>
        <w:t xml:space="preserve"> </w:t>
      </w:r>
      <w:r>
        <w:rPr>
          <w:i/>
        </w:rPr>
        <w:t>Id</w:t>
      </w:r>
      <w:r>
        <w:t xml:space="preserve"> encodes a class V helix-loop-helix (HLH) protein that inhibits E-box protein, a class of basic HLH transcriptional factor such as Daughterless (Da) in </w:t>
      </w:r>
      <w:r>
        <w:rPr>
          <w:i/>
        </w:rPr>
        <w:t>Drosophila</w:t>
      </w:r>
      <w:r>
        <w:t>, by forming heterodimer, which regulates the balance between cell differentiation and cell proliferation.</w:t>
      </w:r>
      <w:r>
        <w:rPr>
          <w:vertAlign w:val="superscript"/>
        </w:rPr>
        <w:t>37</w:t>
      </w:r>
      <w:r>
        <w:t xml:space="preserve"> We found the </w:t>
      </w:r>
      <w:proofErr w:type="spellStart"/>
      <w:r>
        <w:rPr>
          <w:i/>
        </w:rPr>
        <w:t>MyoID</w:t>
      </w:r>
      <w:proofErr w:type="spellEnd"/>
      <w:r>
        <w:t xml:space="preserve"> functions downstream of or parallel to </w:t>
      </w:r>
      <w:proofErr w:type="spellStart"/>
      <w:r>
        <w:rPr>
          <w:i/>
        </w:rPr>
        <w:t>emc</w:t>
      </w:r>
      <w:proofErr w:type="spellEnd"/>
      <w:r>
        <w:t xml:space="preserve"> in the cell chirality formation.</w:t>
      </w:r>
      <w:r>
        <w:rPr>
          <w:vertAlign w:val="superscript"/>
        </w:rPr>
        <w:t>24</w:t>
      </w:r>
      <w:r>
        <w:t xml:space="preserve"> However, although genetic mechanisms of cell chirality formation began to be understood, the causal relationship between the cell chirality and hindgut rotation was </w:t>
      </w:r>
      <w:r>
        <w:lastRenderedPageBreak/>
        <w:t>predicted only on apparent concordance between the enantiomorphic states of cell chirality and the directions of the hindgut rotation in various mutants and on the results of computer simulation recapitulating the rotation of the model gut tube driven by the dissolution of cell chirality.</w:t>
      </w:r>
      <w:r>
        <w:rPr>
          <w:vertAlign w:val="superscript"/>
        </w:rPr>
        <w:t>21,22</w:t>
      </w:r>
      <w:r>
        <w:t xml:space="preserve"> Therefore, the validity of such cause and effect relationship was still needed.</w:t>
      </w:r>
    </w:p>
    <w:p w14:paraId="6A30A151" w14:textId="77777777" w:rsidR="008319A2" w:rsidRDefault="00707A87">
      <w:pPr>
        <w:pStyle w:val="a0"/>
      </w:pPr>
      <w:r>
        <w:t>Here, we mathematically evaluated the causal relationship between the cell chirality and hindgut rotation. We developed a new live-imaging procedure to analyze the cell chirality and subsequent rotation of the hindgut, which provide an opportunity to test the cause and effect relationship between them. Our study validated that the enantiomorphic states of cell chirality causally defines the LR asymmetry of the hindgut rotation.</w:t>
      </w:r>
    </w:p>
    <w:p w14:paraId="66A982E1" w14:textId="77777777" w:rsidR="008319A2" w:rsidRDefault="008319A2">
      <w:pPr>
        <w:pStyle w:val="a0"/>
      </w:pPr>
    </w:p>
    <w:p w14:paraId="100EE581" w14:textId="77777777" w:rsidR="008319A2" w:rsidRDefault="00707A87">
      <w:r>
        <w:br w:type="page"/>
      </w:r>
    </w:p>
    <w:p w14:paraId="268751B1" w14:textId="77777777" w:rsidR="008319A2" w:rsidRDefault="00707A87">
      <w:pPr>
        <w:pStyle w:val="1"/>
      </w:pPr>
      <w:bookmarkStart w:id="3" w:name="material-and-methods"/>
      <w:bookmarkEnd w:id="1"/>
      <w:r>
        <w:lastRenderedPageBreak/>
        <w:t>3</w:t>
      </w:r>
      <w:r>
        <w:tab/>
        <w:t>Material and methods</w:t>
      </w:r>
    </w:p>
    <w:p w14:paraId="3055C63F" w14:textId="77777777" w:rsidR="008319A2" w:rsidRDefault="00707A87">
      <w:pPr>
        <w:pStyle w:val="2"/>
      </w:pPr>
      <w:bookmarkStart w:id="4" w:name="fly-lines"/>
      <w:r>
        <w:t>3.1</w:t>
      </w:r>
      <w:r>
        <w:tab/>
        <w:t>Fly lines</w:t>
      </w:r>
    </w:p>
    <w:p w14:paraId="65A33BA5" w14:textId="77777777" w:rsidR="008319A2" w:rsidRDefault="00707A87">
      <w:pPr>
        <w:pStyle w:val="FirstParagraph"/>
      </w:pPr>
      <w:proofErr w:type="spellStart"/>
      <w:r>
        <w:t>引用の記入方法に注意</w:t>
      </w:r>
      <w:proofErr w:type="spellEnd"/>
    </w:p>
    <w:p w14:paraId="42342433" w14:textId="77777777" w:rsidR="008319A2" w:rsidRDefault="00707A87">
      <w:pPr>
        <w:pStyle w:val="a0"/>
      </w:pPr>
      <w:r>
        <w:rPr>
          <w:i/>
        </w:rPr>
        <w:t>Canton-S</w:t>
      </w:r>
      <w:r>
        <w:t xml:space="preserve"> was used as wild-type. The following mutants were used: </w:t>
      </w:r>
      <w:r>
        <w:rPr>
          <w:i/>
        </w:rPr>
        <w:t>emc</w:t>
      </w:r>
      <w:r>
        <w:rPr>
          <w:i/>
          <w:vertAlign w:val="superscript"/>
        </w:rPr>
        <w:t>AP6</w:t>
      </w:r>
      <w:r>
        <w:t>, an amorphic allele (Bloomington #36544);</w:t>
      </w:r>
      <w:r>
        <w:rPr>
          <w:vertAlign w:val="superscript"/>
        </w:rPr>
        <w:t>38</w:t>
      </w:r>
      <w:r>
        <w:t xml:space="preserve"> </w:t>
      </w:r>
      <w:r>
        <w:rPr>
          <w:i/>
        </w:rPr>
        <w:t>da</w:t>
      </w:r>
      <w:r>
        <w:rPr>
          <w:i/>
          <w:vertAlign w:val="superscript"/>
        </w:rPr>
        <w:t>10</w:t>
      </w:r>
      <w:r>
        <w:t>, an amorphic allele (Bloomington #5531);</w:t>
      </w:r>
      <w:r>
        <w:rPr>
          <w:vertAlign w:val="superscript"/>
        </w:rPr>
        <w:t>39</w:t>
      </w:r>
      <w:r>
        <w:t xml:space="preserve"> and </w:t>
      </w:r>
      <w:r>
        <w:rPr>
          <w:i/>
        </w:rPr>
        <w:t>MyoID</w:t>
      </w:r>
      <w:r>
        <w:rPr>
          <w:i/>
          <w:vertAlign w:val="superscript"/>
        </w:rPr>
        <w:t>K2</w:t>
      </w:r>
      <w:r>
        <w:t>, an amorphic allele.</w:t>
      </w:r>
      <w:r>
        <w:rPr>
          <w:vertAlign w:val="superscript"/>
        </w:rPr>
        <w:t>40</w:t>
      </w:r>
      <w:r>
        <w:t xml:space="preserve"> The following UAS lines were used: </w:t>
      </w:r>
      <w:r>
        <w:rPr>
          <w:i/>
        </w:rPr>
        <w:t>UAS-</w:t>
      </w:r>
      <w:proofErr w:type="spellStart"/>
      <w:r>
        <w:rPr>
          <w:i/>
        </w:rPr>
        <w:t>emc</w:t>
      </w:r>
      <w:proofErr w:type="spellEnd"/>
      <w:r>
        <w:rPr>
          <w:i/>
        </w:rPr>
        <w:t>::GFP</w:t>
      </w:r>
      <w:r>
        <w:t>;</w:t>
      </w:r>
      <w:r>
        <w:rPr>
          <w:vertAlign w:val="superscript"/>
        </w:rPr>
        <w:t>41</w:t>
      </w:r>
      <w:r>
        <w:t xml:space="preserve"> </w:t>
      </w:r>
      <w:r>
        <w:rPr>
          <w:i/>
        </w:rPr>
        <w:t>UAS-da</w:t>
      </w:r>
      <w:r>
        <w:t xml:space="preserve"> (Bloomington #51669);</w:t>
      </w:r>
      <w:r>
        <w:rPr>
          <w:vertAlign w:val="superscript"/>
        </w:rPr>
        <w:t>42</w:t>
      </w:r>
      <w:r>
        <w:t xml:space="preserve"> </w:t>
      </w:r>
      <w:r>
        <w:rPr>
          <w:i/>
        </w:rPr>
        <w:t>UAS-MyoIC</w:t>
      </w:r>
      <w:r>
        <w:t>;</w:t>
      </w:r>
      <w:r>
        <w:rPr>
          <w:vertAlign w:val="superscript"/>
        </w:rPr>
        <w:t>16</w:t>
      </w:r>
      <w:r>
        <w:t xml:space="preserve"> </w:t>
      </w:r>
      <w:r>
        <w:rPr>
          <w:i/>
        </w:rPr>
        <w:t>UAS-</w:t>
      </w:r>
      <w:proofErr w:type="spellStart"/>
      <w:r>
        <w:rPr>
          <w:i/>
        </w:rPr>
        <w:t>MyoID</w:t>
      </w:r>
      <w:proofErr w:type="spellEnd"/>
      <w:r>
        <w:rPr>
          <w:i/>
        </w:rPr>
        <w:t>::mRFP</w:t>
      </w:r>
      <w:r>
        <w:t>;</w:t>
      </w:r>
      <w:r>
        <w:rPr>
          <w:vertAlign w:val="superscript"/>
        </w:rPr>
        <w:t>23</w:t>
      </w:r>
      <w:r>
        <w:t xml:space="preserve"> and </w:t>
      </w:r>
      <w:r>
        <w:rPr>
          <w:i/>
        </w:rPr>
        <w:t>UAS-</w:t>
      </w:r>
      <w:proofErr w:type="spellStart"/>
      <w:r>
        <w:rPr>
          <w:i/>
        </w:rPr>
        <w:t>myr</w:t>
      </w:r>
      <w:proofErr w:type="spellEnd"/>
      <w:r>
        <w:rPr>
          <w:i/>
        </w:rPr>
        <w:t>::GFP</w:t>
      </w:r>
      <w:r>
        <w:t>.</w:t>
      </w:r>
      <w:r>
        <w:rPr>
          <w:vertAlign w:val="superscript"/>
        </w:rPr>
        <w:t>43</w:t>
      </w:r>
      <w:r>
        <w:t xml:space="preserve"> The following </w:t>
      </w:r>
      <w:r>
        <w:rPr>
          <w:i/>
        </w:rPr>
        <w:t>Gal4</w:t>
      </w:r>
      <w:r>
        <w:t xml:space="preserve">-driver lines were used: </w:t>
      </w:r>
      <w:r>
        <w:rPr>
          <w:i/>
        </w:rPr>
        <w:t>NP2432</w:t>
      </w:r>
      <w:r>
        <w:t xml:space="preserve"> (Kyoto DGRC #104201)</w:t>
      </w:r>
      <w:r>
        <w:rPr>
          <w:vertAlign w:val="superscript"/>
        </w:rPr>
        <w:t>44</w:t>
      </w:r>
      <w:r>
        <w:t xml:space="preserve"> for the analysis of fixed cell chirality index, and </w:t>
      </w:r>
      <w:r>
        <w:rPr>
          <w:i/>
        </w:rPr>
        <w:t>byn-Gal4</w:t>
      </w:r>
      <w:r>
        <w:rPr>
          <w:vertAlign w:val="superscript"/>
        </w:rPr>
        <w:t>16</w:t>
      </w:r>
      <w:r>
        <w:t xml:space="preserve"> for the analysis of live cell chirality index. Mutations on the second chromosome and third chromosome were balanced with </w:t>
      </w:r>
      <w:proofErr w:type="spellStart"/>
      <w:r>
        <w:rPr>
          <w:i/>
        </w:rPr>
        <w:t>CyO</w:t>
      </w:r>
      <w:proofErr w:type="spellEnd"/>
      <w:r>
        <w:rPr>
          <w:i/>
        </w:rPr>
        <w:t>, P{en</w:t>
      </w:r>
      <w:proofErr w:type="gramStart"/>
      <w:r>
        <w:rPr>
          <w:i/>
        </w:rPr>
        <w:t>1}wg</w:t>
      </w:r>
      <w:r>
        <w:rPr>
          <w:i/>
          <w:vertAlign w:val="superscript"/>
        </w:rPr>
        <w:t>en</w:t>
      </w:r>
      <w:proofErr w:type="gramEnd"/>
      <w:r>
        <w:rPr>
          <w:i/>
          <w:vertAlign w:val="superscript"/>
        </w:rPr>
        <w:t>11</w:t>
      </w:r>
      <w:r>
        <w:t xml:space="preserve"> and </w:t>
      </w:r>
      <w:r>
        <w:rPr>
          <w:i/>
        </w:rPr>
        <w:t>TM3, P{GAL4-twi.G}2.3, P{UAS-2xEGFP}AH2.3, Sb</w:t>
      </w:r>
      <w:r>
        <w:rPr>
          <w:i/>
          <w:vertAlign w:val="superscript"/>
        </w:rPr>
        <w:t>1</w:t>
      </w:r>
      <w:r>
        <w:rPr>
          <w:i/>
        </w:rPr>
        <w:t xml:space="preserve"> Ser</w:t>
      </w:r>
      <w:r>
        <w:rPr>
          <w:i/>
          <w:vertAlign w:val="superscript"/>
        </w:rPr>
        <w:t>1</w:t>
      </w:r>
      <w:r>
        <w:t xml:space="preserve">, respectively. All genetic crosses were carried out at </w:t>
      </w:r>
      <m:oMath>
        <m:sSup>
          <m:sSupPr>
            <m:ctrlPr>
              <w:rPr>
                <w:rFonts w:ascii="Cambria Math" w:hAnsi="Cambria Math"/>
              </w:rPr>
            </m:ctrlPr>
          </m:sSupPr>
          <m:e>
            <m:r>
              <w:rPr>
                <w:rFonts w:ascii="Cambria Math" w:hAnsi="Cambria Math"/>
              </w:rPr>
              <m:t>25</m:t>
            </m:r>
          </m:e>
          <m:sup>
            <m:r>
              <w:rPr>
                <w:rFonts w:ascii="Cambria Math" w:hAnsi="Cambria Math"/>
              </w:rPr>
              <m:t>∘</m:t>
            </m:r>
          </m:sup>
        </m:sSup>
        <m:r>
          <m:rPr>
            <m:sty m:val="p"/>
          </m:rPr>
          <w:rPr>
            <w:rFonts w:ascii="Cambria Math" w:hAnsi="Cambria Math"/>
          </w:rPr>
          <m:t>C</m:t>
        </m:r>
      </m:oMath>
      <w:r>
        <w:t xml:space="preserve"> on a standard </w:t>
      </w:r>
      <w:r>
        <w:rPr>
          <w:i/>
        </w:rPr>
        <w:t>Drosophila</w:t>
      </w:r>
      <w:r>
        <w:t xml:space="preserve"> culture medium.</w:t>
      </w:r>
    </w:p>
    <w:p w14:paraId="655D8AA6" w14:textId="77777777" w:rsidR="008319A2" w:rsidRDefault="00707A87">
      <w:pPr>
        <w:pStyle w:val="2"/>
      </w:pPr>
      <w:bookmarkStart w:id="5" w:name="live-imaging-and-laterality-score"/>
      <w:bookmarkEnd w:id="4"/>
      <w:r>
        <w:t>3.2</w:t>
      </w:r>
      <w:r>
        <w:tab/>
        <w:t>Live Imaging and laterality score</w:t>
      </w:r>
    </w:p>
    <w:p w14:paraId="509CDF24" w14:textId="77777777" w:rsidR="008319A2" w:rsidRDefault="00707A87">
      <w:pPr>
        <w:pStyle w:val="FirstParagraph"/>
      </w:pPr>
      <w:r>
        <w:t xml:space="preserve">To visualize the cell membrane of the hindgut epithelium, the expression of </w:t>
      </w:r>
      <w:r>
        <w:rPr>
          <w:i/>
        </w:rPr>
        <w:t>UAS-</w:t>
      </w:r>
      <w:proofErr w:type="spellStart"/>
      <w:proofErr w:type="gramStart"/>
      <w:r>
        <w:rPr>
          <w:i/>
        </w:rPr>
        <w:t>myr</w:t>
      </w:r>
      <w:proofErr w:type="spellEnd"/>
      <w:r>
        <w:rPr>
          <w:i/>
        </w:rPr>
        <w:t>::</w:t>
      </w:r>
      <w:proofErr w:type="gramEnd"/>
      <w:r>
        <w:rPr>
          <w:i/>
        </w:rPr>
        <w:t>GFP</w:t>
      </w:r>
      <w:r>
        <w:t xml:space="preserve"> was driven by </w:t>
      </w:r>
      <w:r>
        <w:rPr>
          <w:i/>
        </w:rPr>
        <w:t>byn-Gal4</w:t>
      </w:r>
      <w:r>
        <w:t xml:space="preserve"> using GAL4/UAS system.</w:t>
      </w:r>
      <w:r>
        <w:rPr>
          <w:vertAlign w:val="superscript"/>
        </w:rPr>
        <w:t>45</w:t>
      </w:r>
      <w:r>
        <w:t xml:space="preserve"> </w:t>
      </w:r>
      <w:r>
        <w:rPr>
          <w:i/>
        </w:rPr>
        <w:t>Drosophila</w:t>
      </w:r>
      <w:r>
        <w:t xml:space="preserve"> embryos were dechorionated and placed on grape juice agar plates. Embryos of the appropriate genotypes were selected at early stage 12 under a fluorescence microscopy and mounted dorsal side up on double sticky tape on slide glasses. These embryos were overlaid by oxygen-permeable Halocarbon oil 27 (Sigma, USA) and a coverslip with spacers of 0.17-0.25 mm-thick coverslips. The live images of apical cell-boundaries in hindgut epithelium were obtained with a scanning laser confocal microscope, LSM 880 (Carl Zeiss, Germany) before the onset of the hindgut rotation. After the imaging, the embryos were continuously cultured at </w:t>
      </w:r>
      <m:oMath>
        <m:sSup>
          <m:sSupPr>
            <m:ctrlPr>
              <w:rPr>
                <w:rFonts w:ascii="Cambria Math" w:hAnsi="Cambria Math"/>
              </w:rPr>
            </m:ctrlPr>
          </m:sSupPr>
          <m:e>
            <m:r>
              <w:rPr>
                <w:rFonts w:ascii="Cambria Math" w:hAnsi="Cambria Math"/>
              </w:rPr>
              <m:t>25</m:t>
            </m:r>
          </m:e>
          <m:sup>
            <m:r>
              <w:rPr>
                <w:rFonts w:ascii="Cambria Math" w:hAnsi="Cambria Math"/>
              </w:rPr>
              <m:t>∘</m:t>
            </m:r>
          </m:sup>
        </m:sSup>
        <m:r>
          <m:rPr>
            <m:sty m:val="p"/>
          </m:rPr>
          <w:rPr>
            <w:rFonts w:ascii="Cambria Math" w:hAnsi="Cambria Math"/>
          </w:rPr>
          <m:t>C</m:t>
        </m:r>
      </m:oMath>
      <w:r>
        <w:t xml:space="preserve"> for 3 hours and the rotational directions of the hindgut were evaluated. As laterality score, the hindgut rotating to the counter-clockwise and clockwise directions was scored 1 and 0, respectively. When the hindgut did not rotate, the laterality score was marked as 0.5.</w:t>
      </w:r>
    </w:p>
    <w:p w14:paraId="2D2943F1" w14:textId="77777777" w:rsidR="008319A2" w:rsidRDefault="00707A87">
      <w:pPr>
        <w:pStyle w:val="2"/>
      </w:pPr>
      <w:bookmarkStart w:id="6" w:name="analysis-of-cell-chirality-index"/>
      <w:bookmarkEnd w:id="5"/>
      <w:r>
        <w:t>3.3</w:t>
      </w:r>
      <w:r>
        <w:tab/>
        <w:t>Analysis of cell chirality index</w:t>
      </w:r>
    </w:p>
    <w:p w14:paraId="2320428E" w14:textId="77777777" w:rsidR="008319A2" w:rsidRDefault="00707A87">
      <w:pPr>
        <w:pStyle w:val="FirstParagraph"/>
      </w:pPr>
      <w:r>
        <w:t>Cell chirality was analyzed as previously described.</w:t>
      </w:r>
      <w:r>
        <w:rPr>
          <w:vertAlign w:val="superscript"/>
        </w:rPr>
        <w:t>24</w:t>
      </w:r>
      <w:r>
        <w:t xml:space="preserve"> Briefly, we obtained the images of apical cell boundaries, which were detected by </w:t>
      </w:r>
      <w:proofErr w:type="spellStart"/>
      <w:proofErr w:type="gramStart"/>
      <w:r>
        <w:t>Myr</w:t>
      </w:r>
      <w:proofErr w:type="spellEnd"/>
      <w:r>
        <w:t>::</w:t>
      </w:r>
      <w:proofErr w:type="gramEnd"/>
      <w:r>
        <w:t>GFP signal, in the dorsal part of the embryonic hindgut just before its rotation (at stage 12) using a confocal microscope (LSM880, Carl Zeiss, Germany). Based on these images, the angles (</w:t>
      </w:r>
      <m:oMath>
        <m:r>
          <w:rPr>
            <w:rFonts w:ascii="Cambria Math" w:hAnsi="Cambria Math"/>
          </w:rPr>
          <m:t>θ</m:t>
        </m:r>
      </m:oMath>
      <w:r>
        <w:t>) between the anterior-posterior axis of the hindgut tube and each cell boundary were determined by ImageJ Fiji v.2.0.0.</w:t>
      </w:r>
      <w:r>
        <w:rPr>
          <w:vertAlign w:val="superscript"/>
        </w:rPr>
        <w:t>46</w:t>
      </w:r>
      <w:r>
        <w:t xml:space="preserve"> To quantify the LR asymmetric slanting of the apical cell boundaries in the hindgut epithelial cells, a cell chirality index was calculated as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L</m:t>
                </m:r>
              </m:sub>
            </m:sSub>
          </m:num>
          <m:den>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L</m:t>
                </m:r>
              </m:sub>
            </m:sSub>
          </m:den>
        </m:f>
      </m:oMath>
      <w:r>
        <w:t>, where N</w:t>
      </w:r>
      <w:r>
        <w:rPr>
          <w:vertAlign w:val="subscript"/>
        </w:rPr>
        <w:t>R</w:t>
      </w:r>
      <w:r>
        <w:t xml:space="preserve"> was the number of boundaries with </w:t>
      </w:r>
      <m:oMath>
        <m:sSup>
          <m:sSupPr>
            <m:ctrlPr>
              <w:rPr>
                <w:rFonts w:ascii="Cambria Math" w:hAnsi="Cambria Math"/>
              </w:rPr>
            </m:ctrlPr>
          </m:sSupPr>
          <m:e>
            <m:r>
              <w:rPr>
                <w:rFonts w:ascii="Cambria Math" w:hAnsi="Cambria Math"/>
              </w:rPr>
              <m:t>0</m:t>
            </m:r>
          </m:e>
          <m:sup>
            <m:r>
              <w:rPr>
                <w:rFonts w:ascii="Cambria Math" w:hAnsi="Cambria Math"/>
              </w:rPr>
              <m:t>∘</m:t>
            </m:r>
          </m:sup>
        </m:sSup>
        <m:r>
          <w:rPr>
            <w:rFonts w:ascii="Cambria Math" w:hAnsi="Cambria Math"/>
          </w:rPr>
          <m:t>&lt;θ&lt;</m:t>
        </m:r>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and </w:t>
      </w:r>
      <m:oMath>
        <m:r>
          <w:rPr>
            <w:rFonts w:ascii="Cambria Math" w:hAnsi="Cambria Math"/>
          </w:rPr>
          <m:t>-</m:t>
        </m:r>
        <m:sSup>
          <m:sSupPr>
            <m:ctrlPr>
              <w:rPr>
                <w:rFonts w:ascii="Cambria Math" w:hAnsi="Cambria Math"/>
              </w:rPr>
            </m:ctrlPr>
          </m:sSupPr>
          <m:e>
            <m:r>
              <w:rPr>
                <w:rFonts w:ascii="Cambria Math" w:hAnsi="Cambria Math"/>
              </w:rPr>
              <m:t>180</m:t>
            </m:r>
          </m:e>
          <m:sup>
            <m:r>
              <w:rPr>
                <w:rFonts w:ascii="Cambria Math" w:hAnsi="Cambria Math"/>
              </w:rPr>
              <m:t>∘</m:t>
            </m:r>
          </m:sup>
        </m:sSup>
        <m:r>
          <w:rPr>
            <w:rFonts w:ascii="Cambria Math" w:hAnsi="Cambria Math"/>
          </w:rPr>
          <m:t>&lt;-</m:t>
        </m:r>
        <m:sSup>
          <m:sSupPr>
            <m:ctrlPr>
              <w:rPr>
                <w:rFonts w:ascii="Cambria Math" w:hAnsi="Cambria Math"/>
              </w:rPr>
            </m:ctrlPr>
          </m:sSupPr>
          <m:e>
            <m:r>
              <w:rPr>
                <w:rFonts w:ascii="Cambria Math" w:hAnsi="Cambria Math"/>
              </w:rPr>
              <m:t>90</m:t>
            </m:r>
          </m:e>
          <m:sup>
            <m:r>
              <w:rPr>
                <w:rFonts w:ascii="Cambria Math" w:hAnsi="Cambria Math"/>
              </w:rPr>
              <m:t>circ</m:t>
            </m:r>
          </m:sup>
        </m:sSup>
      </m:oMath>
      <w:r>
        <w:t>, and N</w:t>
      </w:r>
      <w:r>
        <w:rPr>
          <w:vertAlign w:val="subscript"/>
        </w:rPr>
        <w:t>L</w:t>
      </w:r>
      <w:r>
        <w:t xml:space="preserve"> was the number of boundaries with </w:t>
      </w:r>
      <m:oMath>
        <m: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m:t>
            </m:r>
          </m:sup>
        </m:sSup>
        <m:r>
          <w:rPr>
            <w:rFonts w:ascii="Cambria Math" w:hAnsi="Cambria Math"/>
          </w:rPr>
          <m:t>&lt;θ&lt;</m:t>
        </m:r>
        <m:sSup>
          <m:sSupPr>
            <m:ctrlPr>
              <w:rPr>
                <w:rFonts w:ascii="Cambria Math" w:hAnsi="Cambria Math"/>
              </w:rPr>
            </m:ctrlPr>
          </m:sSupPr>
          <m:e>
            <m:r>
              <w:rPr>
                <w:rFonts w:ascii="Cambria Math" w:hAnsi="Cambria Math"/>
              </w:rPr>
              <m:t>0</m:t>
            </m:r>
          </m:e>
          <m:sup>
            <m:r>
              <w:rPr>
                <w:rFonts w:ascii="Cambria Math" w:hAnsi="Cambria Math"/>
              </w:rPr>
              <m:t>∘</m:t>
            </m:r>
          </m:sup>
        </m:sSup>
      </m:oMath>
      <w:r>
        <w:t xml:space="preserve"> and </w:t>
      </w:r>
      <m:oMath>
        <m:sSup>
          <m:sSupPr>
            <m:ctrlPr>
              <w:rPr>
                <w:rFonts w:ascii="Cambria Math" w:hAnsi="Cambria Math"/>
              </w:rPr>
            </m:ctrlPr>
          </m:sSupPr>
          <m:e>
            <m:r>
              <w:rPr>
                <w:rFonts w:ascii="Cambria Math" w:hAnsi="Cambria Math"/>
              </w:rPr>
              <m:t>90</m:t>
            </m:r>
          </m:e>
          <m:sup>
            <m:r>
              <w:rPr>
                <w:rFonts w:ascii="Cambria Math" w:hAnsi="Cambria Math"/>
              </w:rPr>
              <m:t>∘</m:t>
            </m:r>
          </m:sup>
        </m:sSup>
        <m:r>
          <w:rPr>
            <w:rFonts w:ascii="Cambria Math" w:hAnsi="Cambria Math"/>
          </w:rPr>
          <m:t>&lt;θ&lt;</m:t>
        </m:r>
        <m:sSup>
          <m:sSupPr>
            <m:ctrlPr>
              <w:rPr>
                <w:rFonts w:ascii="Cambria Math" w:hAnsi="Cambria Math"/>
              </w:rPr>
            </m:ctrlPr>
          </m:sSupPr>
          <m:e>
            <m:r>
              <w:rPr>
                <w:rFonts w:ascii="Cambria Math" w:hAnsi="Cambria Math"/>
              </w:rPr>
              <m:t>180</m:t>
            </m:r>
          </m:e>
          <m:sup>
            <m:r>
              <w:rPr>
                <w:rFonts w:ascii="Cambria Math" w:hAnsi="Cambria Math"/>
              </w:rPr>
              <m:t>∘</m:t>
            </m:r>
          </m:sup>
        </m:sSup>
      </m:oMath>
      <w:r>
        <w:t>, for each embryo. The chirality index was measured in a double-blind manner, in which the person analyzing the cell boundaries did not know the genotypes of the embryos and the prospective rotational direction of the hindgut.</w:t>
      </w:r>
    </w:p>
    <w:p w14:paraId="27A5F86F" w14:textId="77777777" w:rsidR="008319A2" w:rsidRDefault="00707A87">
      <w:pPr>
        <w:pStyle w:val="2"/>
      </w:pPr>
      <w:bookmarkStart w:id="7" w:name="statistical-analysis"/>
      <w:bookmarkEnd w:id="6"/>
      <w:r>
        <w:t>3.4</w:t>
      </w:r>
      <w:r>
        <w:tab/>
        <w:t>Statistical analysis</w:t>
      </w:r>
    </w:p>
    <w:p w14:paraId="253892AB" w14:textId="77777777" w:rsidR="008319A2" w:rsidRDefault="00707A87">
      <w:pPr>
        <w:pStyle w:val="FirstParagraph"/>
      </w:pPr>
      <w:r>
        <w:t>To test the correlation between the mean cell chirality and the mean of the laterality score in fixed embryos or between the live chirality index and the laterality score in each living embryo, logistic models were used.</w:t>
      </w:r>
      <w:r>
        <w:rPr>
          <w:vertAlign w:val="superscript"/>
        </w:rPr>
        <w:t>47</w:t>
      </w:r>
      <w:r>
        <w:t xml:space="preserve"> As a null hypothesis, naive models were used.</w:t>
      </w:r>
      <w:r>
        <w:rPr>
          <w:vertAlign w:val="superscript"/>
        </w:rPr>
        <w:t>47</w:t>
      </w:r>
      <w:r>
        <w:t xml:space="preserve"> For the fixed embryos, the mean of laterality score was treated as a response variable, and the mean of the chirality index was treated as an explanatory variable. All statistical analyses were performed using R software v.3.6.3.</w:t>
      </w:r>
      <w:r>
        <w:rPr>
          <w:vertAlign w:val="superscript"/>
        </w:rPr>
        <w:t>48</w:t>
      </w:r>
      <w:r>
        <w:t xml:space="preserve"> Graphs were prepared using Matplotlib v.3.0.3 in Python v.3.6.4.</w:t>
      </w:r>
      <w:r>
        <w:rPr>
          <w:vertAlign w:val="superscript"/>
        </w:rPr>
        <w:t>49,50</w:t>
      </w:r>
    </w:p>
    <w:p w14:paraId="065F6385" w14:textId="77777777" w:rsidR="008319A2" w:rsidRDefault="008319A2">
      <w:pPr>
        <w:pStyle w:val="a0"/>
      </w:pPr>
    </w:p>
    <w:p w14:paraId="14799E0A" w14:textId="77777777" w:rsidR="008319A2" w:rsidRDefault="00707A87">
      <w:r>
        <w:br w:type="page"/>
      </w:r>
    </w:p>
    <w:p w14:paraId="18B0AC5E" w14:textId="77777777" w:rsidR="008319A2" w:rsidRDefault="00707A87">
      <w:pPr>
        <w:pStyle w:val="1"/>
      </w:pPr>
      <w:bookmarkStart w:id="8" w:name="results"/>
      <w:bookmarkEnd w:id="3"/>
      <w:bookmarkEnd w:id="7"/>
      <w:r>
        <w:lastRenderedPageBreak/>
        <w:t>4</w:t>
      </w:r>
      <w:r>
        <w:tab/>
        <w:t>Results</w:t>
      </w:r>
    </w:p>
    <w:p w14:paraId="4CD1579B" w14:textId="77777777" w:rsidR="008319A2" w:rsidRDefault="00707A87">
      <w:pPr>
        <w:pStyle w:val="2"/>
      </w:pPr>
      <w:bookmarkStart w:id="9" w:name="X0c231c5abec545902a034b3c155a7cb07f79126"/>
      <w:r>
        <w:t>4.1</w:t>
      </w:r>
      <w:r>
        <w:tab/>
        <w:t>A logistic model significantly explained the correlation between the enantiomorphic stats of cell chirality and the LR directionality of hindgut rotation</w:t>
      </w:r>
    </w:p>
    <w:p w14:paraId="161ABDC3" w14:textId="77777777" w:rsidR="008319A2" w:rsidRDefault="00707A87">
      <w:pPr>
        <w:pStyle w:val="FirstParagraph"/>
      </w:pPr>
      <w:r>
        <w:t xml:space="preserve">The </w:t>
      </w:r>
      <w:r>
        <w:rPr>
          <w:i/>
        </w:rPr>
        <w:t>Drosophila</w:t>
      </w:r>
      <w:r>
        <w:t xml:space="preserve"> hindgut is first formed as a bilaterally symmetric invagination whose anterior part curves ventrally at early stage 12 (Fig. 1A most left panel).</w:t>
      </w:r>
      <w:r>
        <w:rPr>
          <w:vertAlign w:val="superscript"/>
        </w:rPr>
        <w:t>16</w:t>
      </w:r>
      <w:r>
        <w:t xml:space="preserve"> Then, it gradually rotates counterclockwise 90 degrees as a view from the posterior (Fig. 1A, middle two panels). Consequently, this rotation makes the hindgut curved towards the right at the end of stage 13 (Fig. 1A, most right panel). The hindgut epithelium has a typical apical-basal polarity, and the inner surface of the hindgut corresponds to the apical surface. Before the rotation of the hindgut, cell chirality of the hindgut epithelial cells is detected in the shape of their apical surface, as the frequency of cell boundaries that slant left or right with respect to the anterior-posterior axis of the hindgut tube shows deviations according to the genetic conditions.</w:t>
      </w:r>
      <w:r>
        <w:rPr>
          <w:vertAlign w:val="superscript"/>
        </w:rPr>
        <w:t>24</w:t>
      </w:r>
      <w:r>
        <w:t xml:space="preserve"> For example, cell-boundaries slanting to the left appeared more often than that of the right in wild type (Fig. 1B, left). However, such LR bias found in the angle of cell boundaries are dissolved after the completion of the hindgut rotation (Fig. 1B, right). To quantitatively analyze the cell chirality, “chirality index” was formulated previously.</w:t>
      </w:r>
      <w:r>
        <w:rPr>
          <w:vertAlign w:val="superscript"/>
        </w:rPr>
        <w:t>24</w:t>
      </w:r>
      <w:r>
        <w:t xml:space="preserve"> The apical cell boundaries were visualized, and the origin of two-dimensional coordinate corresponding the anterior-posterior and left-right axes are placed on a vertex (Fig. 1C most left). The cell boundaries exist in the first and third quadrants (shown in orange) and the second and fourth quadrants (shown in blue) are defied as Right (orange lines) and Left (blue liens), respectively (Fig. 1C left and middle). Then, the total numbers of Right and Left were represented by N-Right (</w:t>
      </w:r>
      <m:oMath>
        <m:sSub>
          <m:sSubPr>
            <m:ctrlPr>
              <w:rPr>
                <w:rFonts w:ascii="Cambria Math" w:hAnsi="Cambria Math"/>
              </w:rPr>
            </m:ctrlPr>
          </m:sSubPr>
          <m:e>
            <m:r>
              <w:rPr>
                <w:rFonts w:ascii="Cambria Math" w:hAnsi="Cambria Math"/>
              </w:rPr>
              <m:t>N</m:t>
            </m:r>
          </m:e>
          <m:sub>
            <m:r>
              <w:rPr>
                <w:rFonts w:ascii="Cambria Math" w:hAnsi="Cambria Math"/>
              </w:rPr>
              <m:t>R</m:t>
            </m:r>
          </m:sub>
        </m:sSub>
      </m:oMath>
      <w:r>
        <w:t>) and N-Left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respectively (Fig. 1C, right). The average values of cell chirality index obtained from embryos (numbers are indicated in Fig. 2B as </w:t>
      </w:r>
      <m:oMath>
        <m:sSub>
          <m:sSubPr>
            <m:ctrlPr>
              <w:rPr>
                <w:rFonts w:ascii="Cambria Math" w:hAnsi="Cambria Math"/>
              </w:rPr>
            </m:ctrlPr>
          </m:sSubPr>
          <m:e>
            <m:r>
              <w:rPr>
                <w:rFonts w:ascii="Cambria Math" w:hAnsi="Cambria Math"/>
              </w:rPr>
              <m:t>N</m:t>
            </m:r>
          </m:e>
          <m:sub>
            <m:r>
              <w:rPr>
                <w:rFonts w:ascii="Cambria Math" w:hAnsi="Cambria Math"/>
              </w:rPr>
              <m:t>x</m:t>
            </m:r>
          </m:sub>
        </m:sSub>
      </m:oMath>
      <w:r>
        <w:t>) with each genotype was referred to as “mean cell chirality index.”</w:t>
      </w:r>
    </w:p>
    <w:p w14:paraId="1AEE9D43" w14:textId="77777777" w:rsidR="008319A2" w:rsidRDefault="00707A87">
      <w:pPr>
        <w:pStyle w:val="a0"/>
      </w:pPr>
      <w:r>
        <w:t>We previously showed that the mean cell chirality index strongly correlated with the ratio of the normal hindgut laterality in embryos with various genotype.</w:t>
      </w:r>
      <w:r>
        <w:rPr>
          <w:vertAlign w:val="superscript"/>
        </w:rPr>
        <w:t>24</w:t>
      </w:r>
      <w:r>
        <w:t xml:space="preserve"> To investigate a causal association between the enantiomorphic stats of cell chirality and the LR directions of the hindgut rotation, we here analyzed the mathematical characteristics of the correlation between the mean cell chirality index and the rotational direction of the hindgut. We scored the rotational direction of the hindgut in each embryo as a “laterality score”, in which the hindgut of normal LR asymmetry, non-laterality (bilateral symmetry), and inverse LR asymmetry was scored 1, 0.5, and 0, respectively (Fig. 2A). The mean of the laterality score was calculated in embryos with each genotype (Fig. 2B, left). Besides the eight genetic conditions analyzed in the previous study, we examined two additions to study the correlation between the mean cell chirality index and the mean of the laterality score (Fig. 2B).</w:t>
      </w:r>
      <w:r>
        <w:rPr>
          <w:vertAlign w:val="superscript"/>
        </w:rPr>
        <w:t>24</w:t>
      </w:r>
      <w:r>
        <w:t xml:space="preserve"> As the newly added conditions, double mutant embryos of </w:t>
      </w:r>
      <w:r>
        <w:rPr>
          <w:i/>
        </w:rPr>
        <w:t>da</w:t>
      </w:r>
      <w:r>
        <w:rPr>
          <w:i/>
          <w:vertAlign w:val="superscript"/>
        </w:rPr>
        <w:t>10</w:t>
      </w:r>
      <w:r>
        <w:t xml:space="preserve"> and </w:t>
      </w:r>
      <w:r>
        <w:rPr>
          <w:i/>
        </w:rPr>
        <w:t>emc</w:t>
      </w:r>
      <w:r>
        <w:rPr>
          <w:i/>
          <w:vertAlign w:val="superscript"/>
        </w:rPr>
        <w:t>AP6</w:t>
      </w:r>
      <w:r>
        <w:t xml:space="preserve"> (</w:t>
      </w:r>
      <w:r>
        <w:rPr>
          <w:i/>
        </w:rPr>
        <w:t>da</w:t>
      </w:r>
      <w:r>
        <w:rPr>
          <w:i/>
          <w:vertAlign w:val="superscript"/>
        </w:rPr>
        <w:t>10</w:t>
      </w:r>
      <w:r>
        <w:rPr>
          <w:i/>
        </w:rPr>
        <w:t>; emc</w:t>
      </w:r>
      <w:r>
        <w:rPr>
          <w:i/>
          <w:vertAlign w:val="superscript"/>
        </w:rPr>
        <w:t>AP6</w:t>
      </w:r>
      <w:r>
        <w:t xml:space="preserve">) were analyzed (Fig. 2B). Our previous analysis revealed that </w:t>
      </w:r>
      <w:r>
        <w:rPr>
          <w:i/>
        </w:rPr>
        <w:t>da</w:t>
      </w:r>
      <w:r>
        <w:t xml:space="preserve"> mutation suppresses the LR defects of the hindgut in </w:t>
      </w:r>
      <w:proofErr w:type="spellStart"/>
      <w:r>
        <w:rPr>
          <w:i/>
        </w:rPr>
        <w:t>emc</w:t>
      </w:r>
      <w:proofErr w:type="spellEnd"/>
      <w:r>
        <w:t xml:space="preserve"> mutant, because </w:t>
      </w:r>
      <w:proofErr w:type="spellStart"/>
      <w:r>
        <w:rPr>
          <w:i/>
        </w:rPr>
        <w:t>emc</w:t>
      </w:r>
      <w:proofErr w:type="spellEnd"/>
      <w:r>
        <w:t xml:space="preserve"> mutant induces the LR defects through the hyper-activation of </w:t>
      </w:r>
      <w:r>
        <w:rPr>
          <w:i/>
        </w:rPr>
        <w:t>da</w:t>
      </w:r>
      <w:r>
        <w:t>.</w:t>
      </w:r>
      <w:r>
        <w:rPr>
          <w:vertAlign w:val="superscript"/>
        </w:rPr>
        <w:t>24</w:t>
      </w:r>
      <w:r>
        <w:t xml:space="preserve"> Additionally, embryos overexpressing </w:t>
      </w:r>
      <w:r>
        <w:rPr>
          <w:i/>
        </w:rPr>
        <w:t>UAS-</w:t>
      </w:r>
      <w:proofErr w:type="spellStart"/>
      <w:r>
        <w:rPr>
          <w:i/>
        </w:rPr>
        <w:t>MyoIC</w:t>
      </w:r>
      <w:proofErr w:type="spellEnd"/>
      <w:r>
        <w:t xml:space="preserve">, which has the </w:t>
      </w:r>
      <w:proofErr w:type="spellStart"/>
      <w:r>
        <w:t>sinistral</w:t>
      </w:r>
      <w:proofErr w:type="spellEnd"/>
      <w:r>
        <w:t xml:space="preserve"> activity of the LR asymmetric development, in the hindgut epithelium were examined (Fig. 2B).</w:t>
      </w:r>
      <w:r>
        <w:rPr>
          <w:vertAlign w:val="superscript"/>
        </w:rPr>
        <w:t>20,35,36</w:t>
      </w:r>
    </w:p>
    <w:p w14:paraId="4F13C863" w14:textId="77777777" w:rsidR="008319A2" w:rsidRDefault="00707A87">
      <w:pPr>
        <w:pStyle w:val="a0"/>
      </w:pPr>
      <w:r>
        <w:t xml:space="preserve">We fitted the logistic model (dotted line) with the chirality index as an explanatory valuable and the mean of the laterality score as an objective variable (Fig. 2B). The chirality index significantly explained the mean of laterality score (Quasibinomial generalized linear model (GLM), two-tailed t-test) (Fig. 2 B, Table S1). </w:t>
      </w:r>
    </w:p>
    <w:p w14:paraId="44FB6EE2" w14:textId="77777777" w:rsidR="008319A2" w:rsidRDefault="00707A87">
      <w:pPr>
        <w:pStyle w:val="2"/>
      </w:pPr>
      <w:bookmarkStart w:id="10" w:name="Xd8a006c250f81332687b7845be5b0c567eea59c"/>
      <w:bookmarkEnd w:id="9"/>
      <w:r>
        <w:t>4.2</w:t>
      </w:r>
      <w:r>
        <w:tab/>
        <w:t>Cell chirality index predicts the LR directions of future hindgut rotation in live embryos</w:t>
      </w:r>
    </w:p>
    <w:p w14:paraId="7CD9A3AC" w14:textId="77777777" w:rsidR="008319A2" w:rsidRDefault="00707A87">
      <w:pPr>
        <w:pStyle w:val="FirstParagraph"/>
      </w:pPr>
      <w:r>
        <w:t xml:space="preserve">Considering that cell chirality appears before the initiation of the hindgut rotation, the significant correlation between the mean cell chirality index and the mean of laterality score suggested that cell chirality index of each embryo may determine the LR directionality of the hindgut rotation in an individual. In this case, the chirality index in each live embryo should predict the left or right </w:t>
      </w:r>
      <w:r>
        <w:lastRenderedPageBreak/>
        <w:t xml:space="preserve">directionality of the future hindgut rotation afterwards. To test this possibility, we developed a new procedure to obtain the cell chirality index in the hindgut of live embryos and then determine the subsequent LR directionality of the hindgut rotation. In this system, the apical cell boundaries of the hindgut epithelium were visualized in live embryos at </w:t>
      </w:r>
      <w:ins w:id="11" w:author="Tomoki Ishibashi" w:date="2020-09-20T00:06:00Z">
        <w:r>
          <w:t>early</w:t>
        </w:r>
      </w:ins>
      <w:r>
        <w:t xml:space="preserve"> stage 12 under a confocal laser microscope, and these embryos were continuingly cultured another three hours (Fig. 3A). At that point, the rotation of the hindgut was completed under these conditions in wild-type (Fig. 3A right). The cell chirality index obtained from this procedure was designated as “live cell chirality index,” and the laterality score of each embryo was marked 1, 0.5, and 0, as the hindgut subsequently showed normal LR asymmetry, non-laterality (bilateral symmetry), and inverse LR asymmetry, respectively.</w:t>
      </w:r>
    </w:p>
    <w:p w14:paraId="4468F9F1" w14:textId="77777777" w:rsidR="008319A2" w:rsidRDefault="00707A87">
      <w:pPr>
        <w:pStyle w:val="a0"/>
      </w:pPr>
      <w:r>
        <w:t xml:space="preserve">To investigate whether the live cell chirality index correlates with the rotational direction of the hindgut, we found that the LR-randomization phenotypes of </w:t>
      </w:r>
      <w:r>
        <w:rPr>
          <w:i/>
        </w:rPr>
        <w:t>emc</w:t>
      </w:r>
      <w:r>
        <w:rPr>
          <w:i/>
          <w:vertAlign w:val="superscript"/>
        </w:rPr>
        <w:t>AP6</w:t>
      </w:r>
      <w:r>
        <w:t xml:space="preserve"> homozygote was appropriate for this purpose. Only in </w:t>
      </w:r>
      <w:r>
        <w:rPr>
          <w:i/>
        </w:rPr>
        <w:t>emc</w:t>
      </w:r>
      <w:r>
        <w:rPr>
          <w:i/>
          <w:vertAlign w:val="superscript"/>
        </w:rPr>
        <w:t>AP6</w:t>
      </w:r>
      <w:r>
        <w:t xml:space="preserve"> mutant among the ten different mutants examined here, the mean cell chirality index was nearly zero with deviation ranging from plus to minus values (Fig. 2B). In addition, the hindgut of these embryos shows normal and inverse LR asymmetry as well as non-laterality.</w:t>
      </w:r>
      <w:r>
        <w:rPr>
          <w:vertAlign w:val="superscript"/>
        </w:rPr>
        <w:t>24</w:t>
      </w:r>
      <w:r>
        <w:t xml:space="preserve"> Thus, we speculated that each individual embryo has stochastically fluctuated cell chirality, which may induce the hindgut rotation to the direction corresponding the cell chirality index of each. Based on this assumption, we evaluated the consistency between the chirality indexes obtained from fixed and live embryos, we analyzed the mean of live chirality indexes in wild-type and </w:t>
      </w:r>
      <w:r>
        <w:rPr>
          <w:i/>
        </w:rPr>
        <w:t>emc</w:t>
      </w:r>
      <w:r>
        <w:rPr>
          <w:i/>
          <w:vertAlign w:val="superscript"/>
        </w:rPr>
        <w:t>AP6</w:t>
      </w:r>
      <w:r>
        <w:t xml:space="preserve"> homozygous embryos. The </w:t>
      </w:r>
      <w:ins w:id="12" w:author="Tomoki Ishibashi" w:date="2020-09-20T00:12:00Z">
        <w:r>
          <w:t>mean</w:t>
        </w:r>
      </w:ins>
      <w:r>
        <w:t xml:space="preserve"> live chirality indexes of wild-type and </w:t>
      </w:r>
      <w:r>
        <w:rPr>
          <w:i/>
        </w:rPr>
        <w:t>emc</w:t>
      </w:r>
      <w:r>
        <w:rPr>
          <w:i/>
          <w:vertAlign w:val="superscript"/>
        </w:rPr>
        <w:t>AP6</w:t>
      </w:r>
      <w:r>
        <w:t xml:space="preserve"> homozygous embryos were </w:t>
      </w:r>
      <m:oMath>
        <m:r>
          <w:rPr>
            <w:rFonts w:ascii="Cambria Math" w:hAnsi="Cambria Math"/>
          </w:rPr>
          <m:t>-0.12±0.04</m:t>
        </m:r>
      </m:oMath>
      <w:r>
        <w:t xml:space="preserve"> and </w:t>
      </w:r>
      <m:oMath>
        <m:r>
          <w:rPr>
            <w:rFonts w:ascii="Cambria Math" w:hAnsi="Cambria Math"/>
          </w:rPr>
          <m:t>-0.02±0.03</m:t>
        </m:r>
      </m:oMath>
      <w:r>
        <w:t xml:space="preserve">, respectively, which were very similar to those of fixed embryos as reported before (wild-type, </w:t>
      </w:r>
      <m:oMath>
        <m:r>
          <w:rPr>
            <w:rFonts w:ascii="Cambria Math" w:hAnsi="Cambria Math"/>
          </w:rPr>
          <m:t>-0.11±0.03</m:t>
        </m:r>
      </m:oMath>
      <w:r>
        <w:t xml:space="preserve">; </w:t>
      </w:r>
      <w:r>
        <w:rPr>
          <w:i/>
        </w:rPr>
        <w:t>emc</w:t>
      </w:r>
      <w:r>
        <w:rPr>
          <w:i/>
          <w:vertAlign w:val="superscript"/>
        </w:rPr>
        <w:t>AP6</w:t>
      </w:r>
      <w:r>
        <w:t xml:space="preserve"> homozygote, </w:t>
      </w:r>
      <m:oMath>
        <m:r>
          <w:rPr>
            <w:rFonts w:ascii="Cambria Math" w:hAnsi="Cambria Math"/>
          </w:rPr>
          <m:t>0.01±0.02</m:t>
        </m:r>
      </m:oMath>
      <w:r>
        <w:t xml:space="preserve">), although these mean values of live cell chirality indexes were not significantly different in this experiment (Two-tailed t-test, </w:t>
      </w:r>
      <m:oMath>
        <m:r>
          <w:rPr>
            <w:rFonts w:ascii="Cambria Math" w:hAnsi="Cambria Math"/>
          </w:rPr>
          <m:t>p=0.069217</m:t>
        </m:r>
      </m:oMath>
      <w:r>
        <w:t>).</w:t>
      </w:r>
      <w:r>
        <w:rPr>
          <w:vertAlign w:val="superscript"/>
        </w:rPr>
        <w:t>24</w:t>
      </w:r>
      <w:r>
        <w:t xml:space="preserve"> We also found that each individual embryo of </w:t>
      </w:r>
      <w:r>
        <w:rPr>
          <w:i/>
        </w:rPr>
        <w:t>emc</w:t>
      </w:r>
      <w:r>
        <w:rPr>
          <w:i/>
          <w:vertAlign w:val="superscript"/>
        </w:rPr>
        <w:t>AP6</w:t>
      </w:r>
      <w:r>
        <w:t xml:space="preserve"> homozygote showed a broad range of live chirality indexes, which distributed from plus to minus values, as compared with that of wild-type (Fig. 3B). </w:t>
      </w:r>
    </w:p>
    <w:p w14:paraId="0A496127" w14:textId="77777777" w:rsidR="008319A2" w:rsidRDefault="00707A87">
      <w:pPr>
        <w:pStyle w:val="a0"/>
      </w:pPr>
      <w:r>
        <w:t xml:space="preserve">Given that the values of live chirality index agreed well with those of cell chirality index in the fixed embryos, we next conducted a statistical correlation analysis between the live cell chirality index and laterality score of each individual </w:t>
      </w:r>
      <w:r>
        <w:rPr>
          <w:i/>
        </w:rPr>
        <w:t>emc</w:t>
      </w:r>
      <w:r>
        <w:rPr>
          <w:i/>
          <w:vertAlign w:val="superscript"/>
        </w:rPr>
        <w:t>AP6</w:t>
      </w:r>
      <w:r>
        <w:t xml:space="preserve"> mutant embryo. We fitted the logistic model (</w:t>
      </w:r>
      <w:ins w:id="13" w:author="Tomoki Ishibashi" w:date="2020-09-20T00:46:00Z">
        <w:r>
          <w:t>solid</w:t>
        </w:r>
      </w:ins>
      <w:del w:id="14" w:author="Tomoki Ishibashi" w:date="2020-09-20T00:46:00Z">
        <w:r>
          <w:delText>dotted</w:delText>
        </w:r>
      </w:del>
      <w:r>
        <w:t xml:space="preserve"> line) with the live chirality index as an explanatory variable and the laterality score of each embryo as an objective variable and found that live cell chirality, which was determined prior to the onset of the hindgut rotational direction (Quasibinomial GLM, two-tailed t-test, </w:t>
      </w:r>
      <m:oMath>
        <m:r>
          <w:rPr>
            <w:rFonts w:ascii="Cambria Math" w:hAnsi="Cambria Math"/>
          </w:rPr>
          <m:t>p&lt;0.01</m:t>
        </m:r>
      </m:oMath>
      <w:r>
        <w:t xml:space="preserve">; Fig. 3C; Table S2). Importantly, the logistic regression model </w:t>
      </w:r>
      <w:ins w:id="15" w:author="Tomoki Ishibashi" w:date="2020-09-20T00:47:00Z">
        <w:r>
          <w:t>(dotted line)</w:t>
        </w:r>
      </w:ins>
      <w:r>
        <w:t xml:space="preserve"> obtained the fixed embryos with various genetic conditions as described in Fig. 2 significantly fitted the data obtained from each </w:t>
      </w:r>
      <w:proofErr w:type="spellStart"/>
      <w:r>
        <w:t>livin</w:t>
      </w:r>
      <w:proofErr w:type="spellEnd"/>
      <w:r>
        <w:t xml:space="preserve"> </w:t>
      </w:r>
      <w:r>
        <w:rPr>
          <w:i/>
        </w:rPr>
        <w:t>emc</w:t>
      </w:r>
      <w:r>
        <w:rPr>
          <w:i/>
          <w:vertAlign w:val="superscript"/>
        </w:rPr>
        <w:t>AP6</w:t>
      </w:r>
      <w:r>
        <w:t xml:space="preserve"> mutant embryo (Quasibinomial GLM, likelihood ratio test, </w:t>
      </w:r>
      <m:oMath>
        <m:sSubSup>
          <m:sSubSupPr>
            <m:ctrlPr>
              <w:rPr>
                <w:rFonts w:ascii="Cambria Math" w:hAnsi="Cambria Math"/>
              </w:rPr>
            </m:ctrlPr>
          </m:sSubSupPr>
          <m:e>
            <m:r>
              <w:rPr>
                <w:rFonts w:ascii="Cambria Math" w:hAnsi="Cambria Math"/>
              </w:rPr>
              <m:t>χ</m:t>
            </m:r>
          </m:e>
          <m:sub>
            <m:r>
              <w:rPr>
                <w:rFonts w:ascii="Cambria Math" w:hAnsi="Cambria Math"/>
              </w:rPr>
              <m:t>1</m:t>
            </m:r>
          </m:sub>
          <m:sup>
            <m:r>
              <w:rPr>
                <w:rFonts w:ascii="Cambria Math" w:hAnsi="Cambria Math"/>
              </w:rPr>
              <m:t>2</m:t>
            </m:r>
          </m:sup>
        </m:sSubSup>
        <m:r>
          <w:rPr>
            <w:rFonts w:ascii="Cambria Math" w:hAnsi="Cambria Math"/>
          </w:rPr>
          <m:t>=4.327</m:t>
        </m:r>
      </m:oMath>
      <w:r>
        <w:t xml:space="preserve">, </w:t>
      </w:r>
      <m:oMath>
        <m:r>
          <w:rPr>
            <w:rFonts w:ascii="Cambria Math" w:hAnsi="Cambria Math"/>
          </w:rPr>
          <m:t>p&lt;0.05</m:t>
        </m:r>
      </m:oMath>
      <w:r>
        <w:t xml:space="preserve">), and it explained 72.5% of the total variation in the rotational direction of </w:t>
      </w:r>
      <w:r>
        <w:rPr>
          <w:i/>
        </w:rPr>
        <w:t>emc</w:t>
      </w:r>
      <w:r>
        <w:rPr>
          <w:i/>
          <w:vertAlign w:val="superscript"/>
        </w:rPr>
        <w:t>AP6</w:t>
      </w:r>
      <w:r>
        <w:t xml:space="preserve"> mutant hindgut (Table S3). These results suggested that the live cell chirality index directs the rotational direction of the hindgut in each individual embryo. Based on these findings, we concluded that the enantiomorphic stats of cell chirality determines the LR asymmetry of the hindgut rotation.</w:t>
      </w:r>
    </w:p>
    <w:p w14:paraId="3C20DD66" w14:textId="77777777" w:rsidR="008319A2" w:rsidRDefault="008319A2">
      <w:pPr>
        <w:pStyle w:val="a0"/>
      </w:pPr>
    </w:p>
    <w:p w14:paraId="53DA6FCA" w14:textId="77777777" w:rsidR="008319A2" w:rsidRDefault="00707A87">
      <w:r>
        <w:br w:type="page"/>
      </w:r>
    </w:p>
    <w:p w14:paraId="7DFF7B23" w14:textId="77777777" w:rsidR="008319A2" w:rsidRDefault="00707A87">
      <w:pPr>
        <w:pStyle w:val="1"/>
      </w:pPr>
      <w:bookmarkStart w:id="16" w:name="discussion"/>
      <w:bookmarkEnd w:id="8"/>
      <w:bookmarkEnd w:id="10"/>
      <w:r>
        <w:lastRenderedPageBreak/>
        <w:t>5</w:t>
      </w:r>
      <w:r>
        <w:tab/>
        <w:t>Discussion</w:t>
      </w:r>
    </w:p>
    <w:p w14:paraId="4D23D6FD" w14:textId="77777777" w:rsidR="008319A2" w:rsidRDefault="00707A87">
      <w:pPr>
        <w:pStyle w:val="FirstParagraph"/>
      </w:pPr>
      <w:r>
        <w:t xml:space="preserve">In previous studies, it was suggested that the enantiomorphic stats of cell chirality in the hindgut epithelium determine the directionality of the hindgut rotation. Mainly, dextral and </w:t>
      </w:r>
      <w:proofErr w:type="spellStart"/>
      <w:r>
        <w:t>sinistral</w:t>
      </w:r>
      <w:proofErr w:type="spellEnd"/>
      <w:r>
        <w:t xml:space="preserve"> cell chirality on average lead to the counter-clockwise and clockwise rotation of the hindgut, respectively. This postulation was firstly supported by the observations that the mean states of cell chirality and the LR directions of the hindgut rotation correlate to each other </w:t>
      </w:r>
      <w:proofErr w:type="spellStart"/>
      <w:r>
        <w:t>invarious</w:t>
      </w:r>
      <w:proofErr w:type="spellEnd"/>
      <w:r>
        <w:t xml:space="preserve"> mutants.</w:t>
      </w:r>
      <w:r>
        <w:rPr>
          <w:vertAlign w:val="superscript"/>
        </w:rPr>
        <w:t>21,22,24</w:t>
      </w:r>
      <w:r>
        <w:t xml:space="preserve"> For example, in </w:t>
      </w:r>
      <w:proofErr w:type="spellStart"/>
      <w:r>
        <w:rPr>
          <w:i/>
        </w:rPr>
        <w:t>MyoID</w:t>
      </w:r>
      <w:proofErr w:type="spellEnd"/>
      <w:r>
        <w:t xml:space="preserve"> mutants where cell chirality become </w:t>
      </w:r>
      <w:proofErr w:type="spellStart"/>
      <w:r>
        <w:t>sinistral</w:t>
      </w:r>
      <w:proofErr w:type="spellEnd"/>
      <w:r>
        <w:t xml:space="preserve">, their hindgut </w:t>
      </w:r>
      <w:proofErr w:type="spellStart"/>
      <w:r>
        <w:t>rorates</w:t>
      </w:r>
      <w:proofErr w:type="spellEnd"/>
      <w:r>
        <w:t xml:space="preserve"> clockwise, where wild-type embryos demonstrate dextral cell chirality and the counter-clockwise rotation of the hindgut.</w:t>
      </w:r>
      <w:r>
        <w:rPr>
          <w:vertAlign w:val="superscript"/>
        </w:rPr>
        <w:t>22</w:t>
      </w:r>
      <w:r>
        <w:t xml:space="preserve"> Additionally, the cell chirality vanishes on average in </w:t>
      </w:r>
      <w:r>
        <w:rPr>
          <w:i/>
        </w:rPr>
        <w:t>Drosophila E-cadherin</w:t>
      </w:r>
      <w:r>
        <w:t xml:space="preserve"> or </w:t>
      </w:r>
      <w:proofErr w:type="spellStart"/>
      <w:r>
        <w:rPr>
          <w:i/>
        </w:rPr>
        <w:t>emc</w:t>
      </w:r>
      <w:proofErr w:type="spellEnd"/>
      <w:r>
        <w:t xml:space="preserve"> mutants in which the LR-directions of hindgut rotation are randomized or the hindgut remains LR symmetric.</w:t>
      </w:r>
      <w:r>
        <w:rPr>
          <w:vertAlign w:val="superscript"/>
        </w:rPr>
        <w:t>22,24</w:t>
      </w:r>
      <w:r>
        <w:t xml:space="preserve"> Secondary, computer simulation employing vertex models suggested that the enantiomorphic stats of cell chirality initially </w:t>
      </w:r>
      <w:proofErr w:type="spellStart"/>
      <w:r>
        <w:t>intdoruced</w:t>
      </w:r>
      <w:proofErr w:type="spellEnd"/>
      <w:r>
        <w:t xml:space="preserve"> into the model </w:t>
      </w:r>
      <w:proofErr w:type="spellStart"/>
      <w:r>
        <w:t>difines</w:t>
      </w:r>
      <w:proofErr w:type="spellEnd"/>
      <w:r>
        <w:t xml:space="preserve"> the LR direction of the model-gut tube rotation and successively drives the tube rotation to the direction determined at the outset.</w:t>
      </w:r>
      <w:r>
        <w:rPr>
          <w:vertAlign w:val="superscript"/>
        </w:rPr>
        <w:t>22</w:t>
      </w:r>
      <w:r>
        <w:t xml:space="preserve"> Although these evidences </w:t>
      </w:r>
      <w:proofErr w:type="spellStart"/>
      <w:r>
        <w:t>consistenly</w:t>
      </w:r>
      <w:proofErr w:type="spellEnd"/>
      <w:r>
        <w:t xml:space="preserve"> </w:t>
      </w:r>
      <w:proofErr w:type="spellStart"/>
      <w:r>
        <w:t>suppot</w:t>
      </w:r>
      <w:proofErr w:type="spellEnd"/>
      <w:r>
        <w:t xml:space="preserve"> the postulation, the hypothesis has been grounded on the apparent concordance between the states of cell chirality and the LR directions of the hindgut rotation and on the prediction from computer simulations.</w:t>
      </w:r>
      <w:r>
        <w:rPr>
          <w:vertAlign w:val="superscript"/>
        </w:rPr>
        <w:t>21,22</w:t>
      </w:r>
      <w:r>
        <w:t xml:space="preserve"> Thus, the cause and effect relationship between them needed to be verified.</w:t>
      </w:r>
    </w:p>
    <w:p w14:paraId="72FB89B0" w14:textId="77777777" w:rsidR="008319A2" w:rsidRDefault="00707A87">
      <w:pPr>
        <w:pStyle w:val="a0"/>
      </w:pPr>
      <w:r>
        <w:t xml:space="preserve">To address this issue, here, we mathematically evaluated this </w:t>
      </w:r>
      <w:proofErr w:type="spellStart"/>
      <w:r>
        <w:t>hypotheical</w:t>
      </w:r>
      <w:proofErr w:type="spellEnd"/>
      <w:r>
        <w:t xml:space="preserve"> causal relationship by analyzing the correlation between the enantiomorphic stats of cell chirality and the LR direction of the hindgut rotation. The means of the cell chirality index and laterality score in the fixed embryos were obtained for each of ten different genetic conditions, and correlation between them was analyzed. In our logistic model, the mean cell chirality index representing each genotype as explanatory variable significantly fitted to the mean of the laterality score (Fig. 2B). Therefore, the mechanisms by which the cell chirality defines the LR-directionality of the hindgut rotation may be similar regardless of genetic backgrounds. This result also demonstrates that the LR directionality of the hindgut rotation is statistically explained even only by the enantiomorphic stats of cell chirality as the average of embryos with each specific genotype.</w:t>
      </w:r>
    </w:p>
    <w:p w14:paraId="36DE26B7" w14:textId="77777777" w:rsidR="008319A2" w:rsidRDefault="00707A87">
      <w:pPr>
        <w:pStyle w:val="a0"/>
      </w:pPr>
      <w:r>
        <w:t xml:space="preserve">In the correlation analysis of the fix embryos, the mean of cell </w:t>
      </w:r>
      <w:proofErr w:type="spellStart"/>
      <w:r>
        <w:t>chirlaity</w:t>
      </w:r>
      <w:proofErr w:type="spellEnd"/>
      <w:r>
        <w:t xml:space="preserve"> index was </w:t>
      </w:r>
      <m:oMath>
        <m:r>
          <w:rPr>
            <w:rFonts w:ascii="Cambria Math" w:hAnsi="Cambria Math"/>
          </w:rPr>
          <m:t>0.01±0.02</m:t>
        </m:r>
      </m:oMath>
      <w:r>
        <w:t xml:space="preserve"> in </w:t>
      </w:r>
      <w:r>
        <w:rPr>
          <w:i/>
        </w:rPr>
        <w:t>emc</w:t>
      </w:r>
      <w:r>
        <w:rPr>
          <w:i/>
          <w:vertAlign w:val="superscript"/>
        </w:rPr>
        <w:t>AP6</w:t>
      </w:r>
      <w:r>
        <w:t xml:space="preserve"> mutant embryos, nevertheless they showed the hindgut rotating to the directions of either clockwise or counter-clockwise or staying as bilaterally symmetric shape (Fig. 2B).</w:t>
      </w:r>
      <w:r>
        <w:rPr>
          <w:vertAlign w:val="superscript"/>
        </w:rPr>
        <w:t>24</w:t>
      </w:r>
      <w:r>
        <w:t xml:space="preserve"> Thus, one can argue that cell chirality may not be essential for directing the hindgut rotation. Our analyses here addressed this question. In this study, we developed a method to determine the live cell chirality and the directions of the hindgut rotation in each of living embryo. We found that the live cell chirality indexes representing each individual embryo of </w:t>
      </w:r>
      <w:r>
        <w:rPr>
          <w:i/>
        </w:rPr>
        <w:t>emc</w:t>
      </w:r>
      <w:r>
        <w:rPr>
          <w:i/>
          <w:vertAlign w:val="superscript"/>
        </w:rPr>
        <w:t>AP6</w:t>
      </w:r>
      <w:r>
        <w:t xml:space="preserve"> mutant are varied widely among embryos and distributed from plus to minus values, although the mean value of the live cell chirality index of these embryos was nearly zero (Fig. 3B). Therefore, this mutant background was found useful to analyze the correlation between the states of cell chirality and the rotational directions of the hindgut in each live embryo. Our logistic model formulated from the data of the live </w:t>
      </w:r>
      <w:r>
        <w:rPr>
          <w:i/>
        </w:rPr>
        <w:t>emc</w:t>
      </w:r>
      <w:r>
        <w:rPr>
          <w:i/>
          <w:vertAlign w:val="superscript"/>
        </w:rPr>
        <w:t>AP6</w:t>
      </w:r>
      <w:r>
        <w:t xml:space="preserve"> mutant embryos showed significant correlation between the live cell chirality index and the laterality score of each </w:t>
      </w:r>
      <w:proofErr w:type="spellStart"/>
      <w:r>
        <w:t>indivual</w:t>
      </w:r>
      <w:proofErr w:type="spellEnd"/>
      <w:r>
        <w:t xml:space="preserve"> embryo (Fig. 3C). Therefore, in each of these embryos, the live cell chirality index significantly explained the rotational directions of the hindgut or its bilateral structure. Based on these results, we ascertained that the cell chirality is not only sufficient but also required for the hindgut rotation, because our model predicts that living embryos with zero cell chirality index tend to have bilaterally symmetric hindgut.</w:t>
      </w:r>
    </w:p>
    <w:p w14:paraId="0380050A" w14:textId="77777777" w:rsidR="008319A2" w:rsidRDefault="00707A87">
      <w:pPr>
        <w:pStyle w:val="a0"/>
      </w:pPr>
      <w:r>
        <w:t xml:space="preserve">Importantly, the logistic model obtained from the fixed embryos with various genetic conditions significantly fitted the data obtained from each living </w:t>
      </w:r>
      <w:r>
        <w:rPr>
          <w:i/>
        </w:rPr>
        <w:t>emc</w:t>
      </w:r>
      <w:r>
        <w:rPr>
          <w:i/>
          <w:vertAlign w:val="superscript"/>
        </w:rPr>
        <w:t>AP6</w:t>
      </w:r>
      <w:r>
        <w:t xml:space="preserve"> mutant embryo (Quasibinomial GLM, likelihood ratio test, </w:t>
      </w:r>
      <m:oMath>
        <m:sSubSup>
          <m:sSubSupPr>
            <m:ctrlPr>
              <w:rPr>
                <w:rFonts w:ascii="Cambria Math" w:hAnsi="Cambria Math"/>
              </w:rPr>
            </m:ctrlPr>
          </m:sSubSupPr>
          <m:e>
            <m:r>
              <w:rPr>
                <w:rFonts w:ascii="Cambria Math" w:hAnsi="Cambria Math"/>
              </w:rPr>
              <m:t>χ</m:t>
            </m:r>
          </m:e>
          <m:sub>
            <m:r>
              <w:rPr>
                <w:rFonts w:ascii="Cambria Math" w:hAnsi="Cambria Math"/>
              </w:rPr>
              <m:t>1</m:t>
            </m:r>
          </m:sub>
          <m:sup>
            <m:r>
              <w:rPr>
                <w:rFonts w:ascii="Cambria Math" w:hAnsi="Cambria Math"/>
              </w:rPr>
              <m:t>2</m:t>
            </m:r>
          </m:sup>
        </m:sSubSup>
        <m:r>
          <w:rPr>
            <w:rFonts w:ascii="Cambria Math" w:hAnsi="Cambria Math"/>
          </w:rPr>
          <m:t>=4.327</m:t>
        </m:r>
      </m:oMath>
      <w:r>
        <w:t xml:space="preserve">, </w:t>
      </w:r>
      <m:oMath>
        <m:r>
          <w:rPr>
            <w:rFonts w:ascii="Cambria Math" w:hAnsi="Cambria Math"/>
          </w:rPr>
          <m:t>p&lt;0.05</m:t>
        </m:r>
      </m:oMath>
      <w:r>
        <w:t xml:space="preserve">), and it explained 72.5% of the total variation in the rotational direction of </w:t>
      </w:r>
      <w:r>
        <w:rPr>
          <w:i/>
        </w:rPr>
        <w:t>emc</w:t>
      </w:r>
      <w:r>
        <w:rPr>
          <w:i/>
          <w:vertAlign w:val="superscript"/>
        </w:rPr>
        <w:t>AP6</w:t>
      </w:r>
      <w:r>
        <w:t xml:space="preserve"> mutant hindgut (Fig. 3C; Table S3). Given that individual embryos all carrying the same </w:t>
      </w:r>
      <w:r>
        <w:rPr>
          <w:i/>
        </w:rPr>
        <w:t>emc</w:t>
      </w:r>
      <w:r>
        <w:rPr>
          <w:i/>
          <w:vertAlign w:val="superscript"/>
        </w:rPr>
        <w:t>AP6</w:t>
      </w:r>
      <w:r>
        <w:t xml:space="preserve"> mutant background showed a wide range of live cell chirality index, cell chirality may be formed stochastically in each individual under this condition. Nevertheless, the logistic model </w:t>
      </w:r>
      <w:r>
        <w:lastRenderedPageBreak/>
        <w:t xml:space="preserve">formulated from the data of fixed embryos with various genotypes significantly explains the data that presumably reflects the stochastic events in each </w:t>
      </w:r>
      <w:r>
        <w:rPr>
          <w:i/>
        </w:rPr>
        <w:t>emc</w:t>
      </w:r>
      <w:r>
        <w:rPr>
          <w:i/>
          <w:vertAlign w:val="superscript"/>
        </w:rPr>
        <w:t>AP6</w:t>
      </w:r>
      <w:r>
        <w:t xml:space="preserve"> individual. Therefore, underlying mechanisms in which cell chirality drives the LR-directional rotation of the hindgut are common between the cell chirality formed by the modes determined genetically and stochastically.</w:t>
      </w:r>
    </w:p>
    <w:p w14:paraId="614DF9D7" w14:textId="77777777" w:rsidR="008319A2" w:rsidRDefault="00707A87">
      <w:pPr>
        <w:pStyle w:val="a0"/>
      </w:pPr>
      <w:r>
        <w:t xml:space="preserve">In this study, we mathematically confirm the causal relationship between cell chirality and the hindgut rotation. Our logistic model also implied that the cell chirality is sufficient and necessary for the hindgut rotation. Considering the time course of the events in which cell chirality formation is precede the initiation of the LR-directional rotation of the hindgut </w:t>
      </w:r>
      <w:r>
        <w:rPr>
          <w:i/>
        </w:rPr>
        <w:t>in vivo</w:t>
      </w:r>
      <w:r>
        <w:t xml:space="preserve">, our presented results demonstrate that cell chirality is the primary cause of the hindgut rotation. Since, cell chirality is involved in the LR-asymmetric development of various organs in </w:t>
      </w:r>
      <w:r>
        <w:rPr>
          <w:i/>
        </w:rPr>
        <w:t>Drosophila</w:t>
      </w:r>
      <w:r>
        <w:t>, such cause and effect relationship can be applicable to explain their morphogenesis. Furthermore, our idea could be extended to the LR-asymmetric developments in other various species, which are known to involve the cell chirality.</w:t>
      </w:r>
    </w:p>
    <w:p w14:paraId="0776A991" w14:textId="77777777" w:rsidR="008319A2" w:rsidRDefault="008319A2">
      <w:pPr>
        <w:pStyle w:val="a0"/>
      </w:pPr>
    </w:p>
    <w:p w14:paraId="6E53C7D6" w14:textId="77777777" w:rsidR="008319A2" w:rsidRDefault="00707A87">
      <w:r>
        <w:br w:type="page"/>
      </w:r>
    </w:p>
    <w:p w14:paraId="1F26445F" w14:textId="77777777" w:rsidR="008319A2" w:rsidRDefault="00707A87">
      <w:pPr>
        <w:pStyle w:val="1"/>
      </w:pPr>
      <w:bookmarkStart w:id="17" w:name="figures-and-tables"/>
      <w:bookmarkEnd w:id="16"/>
      <w:r>
        <w:lastRenderedPageBreak/>
        <w:t>6</w:t>
      </w:r>
      <w:r>
        <w:tab/>
        <w:t>Figures and Tables</w:t>
      </w:r>
    </w:p>
    <w:p w14:paraId="1A19AC15" w14:textId="35C37ACE" w:rsidR="008319A2" w:rsidRDefault="008319A2">
      <w:pPr>
        <w:pStyle w:val="CaptionedFigure"/>
      </w:pPr>
    </w:p>
    <w:p w14:paraId="65EB649D" w14:textId="77777777" w:rsidR="008319A2" w:rsidRPr="00C80BF3" w:rsidRDefault="00707A87">
      <w:pPr>
        <w:pStyle w:val="ImageCaption"/>
        <w:rPr>
          <w:rFonts w:ascii="Palatino" w:hAnsi="Palatino"/>
          <w:sz w:val="22"/>
        </w:rPr>
      </w:pPr>
      <w:r w:rsidRPr="00C80BF3">
        <w:rPr>
          <w:rFonts w:ascii="Palatino" w:hAnsi="Palatino"/>
          <w:sz w:val="22"/>
        </w:rPr>
        <w:t xml:space="preserve">Figure 1 The wild-type </w:t>
      </w:r>
      <w:r w:rsidRPr="00C80BF3">
        <w:rPr>
          <w:rFonts w:ascii="Palatino" w:hAnsi="Palatino"/>
          <w:i/>
          <w:sz w:val="22"/>
        </w:rPr>
        <w:t>Drosophila</w:t>
      </w:r>
      <w:r w:rsidRPr="00C80BF3">
        <w:rPr>
          <w:rFonts w:ascii="Palatino" w:hAnsi="Palatino"/>
          <w:sz w:val="22"/>
        </w:rPr>
        <w:t xml:space="preserve"> embryonic hindgut rotates </w:t>
      </w:r>
      <m:oMath>
        <m:sSup>
          <m:sSupPr>
            <m:ctrlPr>
              <w:rPr>
                <w:rFonts w:ascii="Cambria Math" w:hAnsi="Cambria Math"/>
                <w:sz w:val="22"/>
              </w:rPr>
            </m:ctrlPr>
          </m:sSupPr>
          <m:e>
            <m:r>
              <m:rPr>
                <m:sty m:val="bi"/>
              </m:rPr>
              <w:rPr>
                <w:rFonts w:ascii="Cambria Math" w:hAnsi="Cambria Math"/>
                <w:sz w:val="22"/>
              </w:rPr>
              <m:t>90</m:t>
            </m:r>
          </m:e>
          <m:sup>
            <m:r>
              <m:rPr>
                <m:sty m:val="bi"/>
              </m:rPr>
              <w:rPr>
                <w:rFonts w:ascii="Cambria Math" w:hAnsi="Cambria Math"/>
                <w:sz w:val="22"/>
              </w:rPr>
              <m:t>∘</m:t>
            </m:r>
          </m:sup>
        </m:sSup>
      </m:oMath>
      <w:r w:rsidRPr="00C80BF3">
        <w:rPr>
          <w:rFonts w:ascii="Palatino" w:hAnsi="Palatino"/>
          <w:sz w:val="22"/>
        </w:rPr>
        <w:t xml:space="preserve"> counter-clockwise.</w:t>
      </w:r>
    </w:p>
    <w:p w14:paraId="127FC3B7" w14:textId="77777777" w:rsidR="008319A2" w:rsidRDefault="00707A87">
      <w:pPr>
        <w:pStyle w:val="FirstParagraph"/>
      </w:pPr>
      <w:r>
        <w:t xml:space="preserve">(A) </w:t>
      </w:r>
      <w:proofErr w:type="spellStart"/>
      <w:r>
        <w:t>THe</w:t>
      </w:r>
      <w:proofErr w:type="spellEnd"/>
      <w:r>
        <w:t xml:space="preserve"> </w:t>
      </w:r>
      <w:r>
        <w:rPr>
          <w:i/>
        </w:rPr>
        <w:t>Drosophila</w:t>
      </w:r>
      <w:r>
        <w:t xml:space="preserve"> embryonic hindgut (orange) visualized by the expression of </w:t>
      </w:r>
      <w:r>
        <w:rPr>
          <w:i/>
        </w:rPr>
        <w:t>UAS-</w:t>
      </w:r>
      <w:proofErr w:type="spellStart"/>
      <w:r>
        <w:rPr>
          <w:i/>
        </w:rPr>
        <w:t>myr</w:t>
      </w:r>
      <w:proofErr w:type="spellEnd"/>
      <w:r>
        <w:rPr>
          <w:i/>
        </w:rPr>
        <w:t>-GFP</w:t>
      </w:r>
      <w:r>
        <w:t xml:space="preserve">, encoding a cell-membrane marker, driven by </w:t>
      </w:r>
      <w:r>
        <w:rPr>
          <w:i/>
        </w:rPr>
        <w:t>byn-Gal4</w:t>
      </w:r>
      <w:r>
        <w:t>. The hindgut has bilaterally symmetric structure whose anterior part curves ventrally at early stage 12. In the wild-type, the hindgut subsequently rotates counter-clockwise and this rotation consequently makes this organ curved to the right side. At the end of stage 13, the hindgut exhibits a rightward pointing hook shape. “L” and “R” indicate left and right, respectively. (B) Before rotation (orange), the apical cell-boundaries of the wild-type hindgut epithelial cells tend to slant to the left, which is defined as the dextral cell chirality. After rotation (gray), the cell chirality disappears so that these cells become LR symmetric. (C) Schematic summarizing the procedure used to calculate the cell chirality index. The angle between each boundary and the anterior-posterior (AP) axis of the hindgut is determined. LR represents the left-right axis of the hindgut. Each boundary is classified as a right-tilted boundary (orange) or left-tilted boundary (turquoise). The numbers of right-tilted (</w:t>
      </w:r>
      <m:oMath>
        <m:sSub>
          <m:sSubPr>
            <m:ctrlPr>
              <w:rPr>
                <w:rFonts w:ascii="Cambria Math" w:hAnsi="Cambria Math"/>
              </w:rPr>
            </m:ctrlPr>
          </m:sSubPr>
          <m:e>
            <m:r>
              <w:rPr>
                <w:rFonts w:ascii="Cambria Math" w:hAnsi="Cambria Math"/>
              </w:rPr>
              <m:t>N</m:t>
            </m:r>
          </m:e>
          <m:sub>
            <m:r>
              <w:rPr>
                <w:rFonts w:ascii="Cambria Math" w:hAnsi="Cambria Math"/>
              </w:rPr>
              <m:t>R</m:t>
            </m:r>
          </m:sub>
        </m:sSub>
      </m:oMath>
      <w:r>
        <w:t>) and left-tilted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boundaries were counted, and the cell chirality index was calculated using the formula shown at the right side of the figure. Scale bars in A are 0.25 </w:t>
      </w:r>
      <m:oMath>
        <m:r>
          <w:rPr>
            <w:rFonts w:ascii="Cambria Math" w:hAnsi="Cambria Math"/>
          </w:rPr>
          <m:t>μ</m:t>
        </m:r>
      </m:oMath>
      <w:r>
        <w:t>m.</w:t>
      </w:r>
    </w:p>
    <w:p w14:paraId="4A83ED71" w14:textId="77777777" w:rsidR="008319A2" w:rsidRDefault="00707A87">
      <w:r>
        <w:br w:type="page"/>
      </w:r>
    </w:p>
    <w:p w14:paraId="4238D71A" w14:textId="09505C7E" w:rsidR="008319A2" w:rsidRDefault="008319A2">
      <w:pPr>
        <w:pStyle w:val="CaptionedFigure"/>
      </w:pPr>
    </w:p>
    <w:p w14:paraId="19A0CC20" w14:textId="77777777" w:rsidR="008319A2" w:rsidRPr="008658DB" w:rsidRDefault="00707A87">
      <w:pPr>
        <w:pStyle w:val="ImageCaption"/>
        <w:rPr>
          <w:rFonts w:ascii="Palatino" w:hAnsi="Palatino"/>
          <w:sz w:val="22"/>
        </w:rPr>
      </w:pPr>
      <w:r w:rsidRPr="008658DB">
        <w:rPr>
          <w:rFonts w:ascii="Palatino" w:hAnsi="Palatino"/>
          <w:sz w:val="22"/>
        </w:rPr>
        <w:t>Figure 2 Cell chirality significantly fits to the hindgut LR asymmetry of the embryos with various genotype</w:t>
      </w:r>
    </w:p>
    <w:p w14:paraId="48C3ACA2" w14:textId="77777777" w:rsidR="008319A2" w:rsidRDefault="00707A87">
      <w:pPr>
        <w:pStyle w:val="FirstParagraph"/>
      </w:pPr>
      <w:r>
        <w:t>(A) Schematic showing criteria for the laterality score. The hindgut that rotates counter-clockwise (upper) or clockwise (bottom) was scored as 1 or 0, respectively. The hindgut that does not rotate (middle) was scored as 0.5. (B) Graph showing the correlation between cell chirality and the mean value of the laterality score. The data in our previous paper</w:t>
      </w:r>
      <w:r>
        <w:rPr>
          <w:vertAlign w:val="superscript"/>
        </w:rPr>
        <w:t>24</w:t>
      </w:r>
      <w:r>
        <w:t xml:space="preserve"> was used for this analysis. The genotypes are shown in the right panel. </w:t>
      </w:r>
      <m:oMath>
        <m:sSub>
          <m:sSubPr>
            <m:ctrlPr>
              <w:rPr>
                <w:rFonts w:ascii="Cambria Math" w:hAnsi="Cambria Math"/>
              </w:rPr>
            </m:ctrlPr>
          </m:sSubPr>
          <m:e>
            <m:r>
              <w:ins w:id="18" w:author="Tomoki Ishibashi" w:date="2020-09-24T16:53:00Z">
                <w:rPr>
                  <w:rFonts w:ascii="Cambria Math" w:hAnsi="Cambria Math"/>
                </w:rPr>
                <m:t>N</m:t>
              </w:ins>
            </m:r>
          </m:e>
          <m:sub>
            <m:r>
              <w:ins w:id="19" w:author="Tomoki Ishibashi" w:date="2020-09-24T16:53:00Z">
                <w:rPr>
                  <w:rFonts w:ascii="Cambria Math" w:hAnsi="Cambria Math"/>
                </w:rPr>
                <m:t>x</m:t>
              </w:ins>
            </m:r>
          </m:sub>
        </m:sSub>
      </m:oMath>
      <w:ins w:id="20" w:author="Tomoki Ishibashi" w:date="2020-09-24T16:53:00Z">
        <w:r>
          <w:t xml:space="preserve"> and </w:t>
        </w:r>
      </w:ins>
      <m:oMath>
        <m:sSub>
          <m:sSubPr>
            <m:ctrlPr>
              <w:rPr>
                <w:rFonts w:ascii="Cambria Math" w:hAnsi="Cambria Math"/>
              </w:rPr>
            </m:ctrlPr>
          </m:sSubPr>
          <m:e>
            <m:r>
              <w:ins w:id="21" w:author="Tomoki Ishibashi" w:date="2020-09-24T16:53:00Z">
                <w:rPr>
                  <w:rFonts w:ascii="Cambria Math" w:hAnsi="Cambria Math"/>
                </w:rPr>
                <m:t>N</m:t>
              </w:ins>
            </m:r>
          </m:e>
          <m:sub>
            <m:r>
              <w:ins w:id="22" w:author="Tomoki Ishibashi" w:date="2020-09-24T16:53:00Z">
                <w:rPr>
                  <w:rFonts w:ascii="Cambria Math" w:hAnsi="Cambria Math"/>
                </w:rPr>
                <m:t>y</m:t>
              </w:ins>
            </m:r>
          </m:sub>
        </m:sSub>
      </m:oMath>
      <w:ins w:id="23" w:author="Tomoki Ishibashi" w:date="2020-09-24T16:53:00Z">
        <w:r>
          <w:t xml:space="preserve"> indicate the numbers of total embryos used for the analyses of the chirality index and the laterality score, respectively. The mean values (circles) and standard errors (colored lines) are shown.</w:t>
        </w:r>
      </w:ins>
      <w:r>
        <w:t xml:space="preserve"> Dotted line indicates the logistic model that most fit for the data. The coefficient of determination is shown as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p>
    <w:p w14:paraId="15C2A7DC" w14:textId="77777777" w:rsidR="008319A2" w:rsidRDefault="00707A87">
      <w:r>
        <w:br w:type="page"/>
      </w:r>
    </w:p>
    <w:p w14:paraId="67AE50B3" w14:textId="17663B2B" w:rsidR="008319A2" w:rsidRDefault="008319A2">
      <w:pPr>
        <w:pStyle w:val="CaptionedFigure"/>
      </w:pPr>
      <w:bookmarkStart w:id="24" w:name="_GoBack"/>
      <w:bookmarkEnd w:id="24"/>
    </w:p>
    <w:p w14:paraId="255AE28F" w14:textId="77777777" w:rsidR="008319A2" w:rsidRPr="003B455C" w:rsidRDefault="00707A87">
      <w:pPr>
        <w:pStyle w:val="ImageCaption"/>
        <w:rPr>
          <w:rFonts w:ascii="Palatino" w:hAnsi="Palatino"/>
          <w:sz w:val="22"/>
        </w:rPr>
      </w:pPr>
      <w:r w:rsidRPr="003B455C">
        <w:rPr>
          <w:rFonts w:ascii="Palatino" w:hAnsi="Palatino"/>
          <w:sz w:val="22"/>
        </w:rPr>
        <w:t>Figure 3 Live cell chirality predicts the rotational direction of the hindgut</w:t>
      </w:r>
    </w:p>
    <w:p w14:paraId="2AB24145" w14:textId="77777777" w:rsidR="008319A2" w:rsidRDefault="00707A87">
      <w:pPr>
        <w:pStyle w:val="FirstParagraph"/>
      </w:pPr>
      <w:r>
        <w:t xml:space="preserve">(A) Schematic showing the procedure for calculating the live chirality index and evaluation of the hindgut laterality. The live image of the epithelial cell boundary visualized by </w:t>
      </w:r>
      <w:r>
        <w:rPr>
          <w:i/>
        </w:rPr>
        <w:t>UAS-</w:t>
      </w:r>
      <w:proofErr w:type="spellStart"/>
      <w:proofErr w:type="gramStart"/>
      <w:r>
        <w:rPr>
          <w:i/>
        </w:rPr>
        <w:t>myr</w:t>
      </w:r>
      <w:proofErr w:type="spellEnd"/>
      <w:r>
        <w:rPr>
          <w:i/>
        </w:rPr>
        <w:t>::</w:t>
      </w:r>
      <w:proofErr w:type="gramEnd"/>
      <w:r>
        <w:rPr>
          <w:i/>
        </w:rPr>
        <w:t>GFP</w:t>
      </w:r>
      <w:r>
        <w:t xml:space="preserve"> driven by </w:t>
      </w:r>
      <w:r>
        <w:rPr>
          <w:i/>
        </w:rPr>
        <w:t>byn-Gal4</w:t>
      </w:r>
      <w:r>
        <w:t xml:space="preserve"> is shown. The chirality index of the live cell was calculated as described above. After 3 hours of incubation, the laterality score was evaluated. (B) Box plot of the live chirality index of the hindgut in wild-type and </w:t>
      </w:r>
      <w:proofErr w:type="spellStart"/>
      <w:r>
        <w:rPr>
          <w:i/>
        </w:rPr>
        <w:t>emc</w:t>
      </w:r>
      <w:proofErr w:type="spellEnd"/>
      <w:r>
        <w:t xml:space="preserve"> mutant. “</w:t>
      </w:r>
      <m:oMath>
        <m:r>
          <w:rPr>
            <w:rFonts w:ascii="Cambria Math" w:hAnsi="Cambria Math"/>
          </w:rPr>
          <m:t>N</m:t>
        </m:r>
      </m:oMath>
      <w:r>
        <w:t xml:space="preserve">” indicates the number of total embryos analyzed. (C) Graph showing the correlation between live cell chirality and the laterality score of the hindgut in </w:t>
      </w:r>
      <w:proofErr w:type="spellStart"/>
      <w:r>
        <w:rPr>
          <w:i/>
        </w:rPr>
        <w:t>emc</w:t>
      </w:r>
      <w:proofErr w:type="spellEnd"/>
      <w:r>
        <w:t xml:space="preserve"> mutant. </w:t>
      </w:r>
      <w:ins w:id="25" w:author="Tomoki Ishibashi" w:date="2020-09-20T01:05:00Z">
        <w:r>
          <w:t>Solid line indicates the best fitted logistic model</w:t>
        </w:r>
      </w:ins>
      <w:r>
        <w:t>. Dotted line indicates the logistic model used in Fig. 2. The coefficient of determination of each model is shown as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w:t>
      </w:r>
      <m:oMath>
        <m:r>
          <w:rPr>
            <w:rFonts w:ascii="Cambria Math" w:hAnsi="Cambria Math"/>
          </w:rPr>
          <m:t>N</m:t>
        </m:r>
      </m:oMath>
      <w:r>
        <w:t>” indicates the number of total embryos analyzed.</w:t>
      </w:r>
    </w:p>
    <w:p w14:paraId="137ECC2F" w14:textId="77777777" w:rsidR="008319A2" w:rsidRDefault="008319A2">
      <w:pPr>
        <w:pStyle w:val="a0"/>
      </w:pPr>
    </w:p>
    <w:p w14:paraId="026BF1EF" w14:textId="77777777" w:rsidR="008319A2" w:rsidRDefault="00707A87">
      <w:r>
        <w:br w:type="page"/>
      </w:r>
    </w:p>
    <w:p w14:paraId="022CFC8D" w14:textId="77777777" w:rsidR="008319A2" w:rsidRDefault="00707A87">
      <w:pPr>
        <w:pStyle w:val="1"/>
      </w:pPr>
      <w:bookmarkStart w:id="26" w:name="references"/>
      <w:bookmarkEnd w:id="17"/>
      <w:r>
        <w:lastRenderedPageBreak/>
        <w:t>7</w:t>
      </w:r>
      <w:r>
        <w:tab/>
        <w:t>References</w:t>
      </w:r>
    </w:p>
    <w:p w14:paraId="12E14C79" w14:textId="77777777" w:rsidR="008319A2" w:rsidRDefault="00707A87">
      <w:pPr>
        <w:pStyle w:val="a9"/>
      </w:pPr>
      <w:bookmarkStart w:id="27" w:name="ref-Blum2018"/>
      <w:bookmarkStart w:id="28" w:name="refs"/>
      <w:r>
        <w:t>1. Blum, M. &amp; Ott, T. Animal left–right asymmetry. vol. 28 R301–R304 (2018).</w:t>
      </w:r>
    </w:p>
    <w:p w14:paraId="683F7E9D" w14:textId="77777777" w:rsidR="008319A2" w:rsidRDefault="00707A87">
      <w:pPr>
        <w:pStyle w:val="a9"/>
      </w:pPr>
      <w:bookmarkStart w:id="29" w:name="ref-Hirokawa2006"/>
      <w:bookmarkEnd w:id="27"/>
      <w:r>
        <w:t xml:space="preserve">2. </w:t>
      </w:r>
      <w:proofErr w:type="spellStart"/>
      <w:r>
        <w:t>Hirokawa</w:t>
      </w:r>
      <w:proofErr w:type="spellEnd"/>
      <w:r>
        <w:t>, N., Tanaka, Y., Okada, Y. &amp; Takeda, S. Nodal Flow and the Generation of Left-Right Asymmetry. vol. 125 33–45 (2006).</w:t>
      </w:r>
    </w:p>
    <w:p w14:paraId="66E93C3F" w14:textId="77777777" w:rsidR="008319A2" w:rsidRDefault="00707A87">
      <w:pPr>
        <w:pStyle w:val="a9"/>
      </w:pPr>
      <w:bookmarkStart w:id="30" w:name="ref-Nakamura2012"/>
      <w:bookmarkEnd w:id="29"/>
      <w:r>
        <w:t xml:space="preserve">3. Nakamura, T. &amp; Hamada, H. Left-right patterning: conserved and divergent mechanisms. </w:t>
      </w:r>
      <w:r>
        <w:rPr>
          <w:i/>
        </w:rPr>
        <w:t>Development</w:t>
      </w:r>
      <w:r>
        <w:t xml:space="preserve"> </w:t>
      </w:r>
      <w:r>
        <w:rPr>
          <w:b/>
        </w:rPr>
        <w:t>139</w:t>
      </w:r>
      <w:r>
        <w:t>, 3257–3262 (2012).</w:t>
      </w:r>
    </w:p>
    <w:p w14:paraId="1CB92424" w14:textId="77777777" w:rsidR="008319A2" w:rsidRDefault="00707A87">
      <w:pPr>
        <w:pStyle w:val="a9"/>
      </w:pPr>
      <w:bookmarkStart w:id="31" w:name="ref-Levin2005"/>
      <w:bookmarkEnd w:id="30"/>
      <w:r>
        <w:t>4. Levin, M. Left-right asymmetry in embryonic development: A comprehensive review. vol. 122 3–25 (2005).</w:t>
      </w:r>
    </w:p>
    <w:p w14:paraId="05AC3819" w14:textId="77777777" w:rsidR="008319A2" w:rsidRDefault="00707A87">
      <w:pPr>
        <w:pStyle w:val="a9"/>
      </w:pPr>
      <w:bookmarkStart w:id="32" w:name="ref-Yoshiba2014"/>
      <w:bookmarkEnd w:id="31"/>
      <w:r>
        <w:t xml:space="preserve">5. </w:t>
      </w:r>
      <w:proofErr w:type="spellStart"/>
      <w:r>
        <w:t>Yoshiba</w:t>
      </w:r>
      <w:proofErr w:type="spellEnd"/>
      <w:r>
        <w:t>, S. &amp; Hamada, H. Roles of cilia, fluid flow, and Ca2+signaling in breaking of left-right symmetry. vol. 30 10–17 (2014).</w:t>
      </w:r>
    </w:p>
    <w:p w14:paraId="3AF0C158" w14:textId="77777777" w:rsidR="008319A2" w:rsidRDefault="00707A87">
      <w:pPr>
        <w:pStyle w:val="a9"/>
      </w:pPr>
      <w:bookmarkStart w:id="33" w:name="ref-Nonaka1998"/>
      <w:bookmarkEnd w:id="32"/>
      <w:r>
        <w:t xml:space="preserve">6. Nonaka, S. </w:t>
      </w:r>
      <w:r>
        <w:rPr>
          <w:i/>
        </w:rPr>
        <w:t>et al.</w:t>
      </w:r>
      <w:r>
        <w:t xml:space="preserve"> Randomization of left-right asymmetry due to loss of nodal cilia generating leftward flow of extraembryonic fluid in mice lacking KIF3B motor protein. </w:t>
      </w:r>
      <w:r>
        <w:rPr>
          <w:i/>
        </w:rPr>
        <w:t>Cell</w:t>
      </w:r>
      <w:r>
        <w:t xml:space="preserve"> </w:t>
      </w:r>
      <w:r>
        <w:rPr>
          <w:b/>
        </w:rPr>
        <w:t>95</w:t>
      </w:r>
      <w:r>
        <w:t>, 829–837 (1998).</w:t>
      </w:r>
    </w:p>
    <w:p w14:paraId="41361187" w14:textId="77777777" w:rsidR="008319A2" w:rsidRDefault="00707A87">
      <w:pPr>
        <w:pStyle w:val="a9"/>
      </w:pPr>
      <w:bookmarkStart w:id="34" w:name="ref-Nonaka2002"/>
      <w:bookmarkEnd w:id="33"/>
      <w:r>
        <w:t xml:space="preserve">7. Nonaka, S., </w:t>
      </w:r>
      <w:proofErr w:type="spellStart"/>
      <w:r>
        <w:t>Shiratori</w:t>
      </w:r>
      <w:proofErr w:type="spellEnd"/>
      <w:r>
        <w:t xml:space="preserve">, H., </w:t>
      </w:r>
      <w:proofErr w:type="spellStart"/>
      <w:r>
        <w:t>Saijoh</w:t>
      </w:r>
      <w:proofErr w:type="spellEnd"/>
      <w:r>
        <w:t xml:space="preserve">, Y. &amp; Hamada, H. Determination of left-right patterning of the mouse embryo by artificial nodal flow. </w:t>
      </w:r>
      <w:r>
        <w:rPr>
          <w:i/>
        </w:rPr>
        <w:t>Nature</w:t>
      </w:r>
      <w:r>
        <w:t xml:space="preserve"> </w:t>
      </w:r>
      <w:r>
        <w:rPr>
          <w:b/>
        </w:rPr>
        <w:t>418</w:t>
      </w:r>
      <w:r>
        <w:t>, 96–99 (2002).</w:t>
      </w:r>
    </w:p>
    <w:p w14:paraId="524B4999" w14:textId="77777777" w:rsidR="008319A2" w:rsidRDefault="00707A87">
      <w:pPr>
        <w:pStyle w:val="a9"/>
      </w:pPr>
      <w:bookmarkStart w:id="35" w:name="ref-Takeda1999"/>
      <w:bookmarkEnd w:id="34"/>
      <w:r>
        <w:t xml:space="preserve">8. Takeda, S. </w:t>
      </w:r>
      <w:r>
        <w:rPr>
          <w:i/>
        </w:rPr>
        <w:t>et al.</w:t>
      </w:r>
      <w:r>
        <w:t xml:space="preserve"> Left-right asymmetry and kinesin superfamily protein KIF3a: New insights in determination of laterality and mesoderm induction by KIF3</w:t>
      </w:r>
      <w:proofErr w:type="gramStart"/>
      <w:r>
        <w:t>A(</w:t>
      </w:r>
      <w:proofErr w:type="gramEnd"/>
      <w:r>
        <w:t xml:space="preserve">-/-) mice analysis. </w:t>
      </w:r>
      <w:r>
        <w:rPr>
          <w:i/>
        </w:rPr>
        <w:t>Journal of Cell Biology</w:t>
      </w:r>
      <w:r>
        <w:t xml:space="preserve"> </w:t>
      </w:r>
      <w:r>
        <w:rPr>
          <w:b/>
        </w:rPr>
        <w:t>145</w:t>
      </w:r>
      <w:r>
        <w:t>, 825–836 (1999).</w:t>
      </w:r>
    </w:p>
    <w:p w14:paraId="2D535F74" w14:textId="77777777" w:rsidR="008319A2" w:rsidRDefault="00707A87">
      <w:pPr>
        <w:pStyle w:val="a9"/>
      </w:pPr>
      <w:bookmarkStart w:id="36" w:name="ref-Kajikawa2020"/>
      <w:bookmarkEnd w:id="35"/>
      <w:r>
        <w:t xml:space="preserve">9. Kajikawa, E. </w:t>
      </w:r>
      <w:r>
        <w:rPr>
          <w:i/>
        </w:rPr>
        <w:t>et al.</w:t>
      </w:r>
      <w:r>
        <w:t xml:space="preserve"> Nodal paralogues underlie distinct mechanisms for visceral left–right asymmetry in reptiles and mammals. </w:t>
      </w:r>
      <w:r>
        <w:rPr>
          <w:i/>
        </w:rPr>
        <w:t>Nature Ecology and Evolution</w:t>
      </w:r>
      <w:r>
        <w:t xml:space="preserve"> </w:t>
      </w:r>
      <w:r>
        <w:rPr>
          <w:b/>
        </w:rPr>
        <w:t>4</w:t>
      </w:r>
      <w:r>
        <w:t>, 261–269 (2020).</w:t>
      </w:r>
    </w:p>
    <w:p w14:paraId="7281BC0E" w14:textId="77777777" w:rsidR="008319A2" w:rsidRDefault="00707A87">
      <w:pPr>
        <w:pStyle w:val="a9"/>
      </w:pPr>
      <w:bookmarkStart w:id="37" w:name="ref-Tabin2005"/>
      <w:bookmarkEnd w:id="36"/>
      <w:r>
        <w:t xml:space="preserve">10. </w:t>
      </w:r>
      <w:proofErr w:type="spellStart"/>
      <w:r>
        <w:t>Tabin</w:t>
      </w:r>
      <w:proofErr w:type="spellEnd"/>
      <w:r>
        <w:t>, C. Do we know anything about how left-right asymmetry is first established in the vertebrate embryo? vol. 36 317–323 (2005).</w:t>
      </w:r>
    </w:p>
    <w:p w14:paraId="761859E5" w14:textId="77777777" w:rsidR="008319A2" w:rsidRDefault="00707A87">
      <w:pPr>
        <w:pStyle w:val="a9"/>
      </w:pPr>
      <w:bookmarkStart w:id="38" w:name="ref-Inaki2016"/>
      <w:bookmarkEnd w:id="37"/>
      <w:r>
        <w:t xml:space="preserve">11. </w:t>
      </w:r>
      <w:proofErr w:type="spellStart"/>
      <w:r>
        <w:t>Inaki</w:t>
      </w:r>
      <w:proofErr w:type="spellEnd"/>
      <w:r>
        <w:t xml:space="preserve">, M., Liu, J. &amp; </w:t>
      </w:r>
      <w:proofErr w:type="spellStart"/>
      <w:r>
        <w:t>Matsuno</w:t>
      </w:r>
      <w:proofErr w:type="spellEnd"/>
      <w:r>
        <w:t>, K. Cell chirality: Its origin and roles in left-right asymmetric development. vol. 371 (2016).</w:t>
      </w:r>
    </w:p>
    <w:p w14:paraId="1F3DAD4A" w14:textId="77777777" w:rsidR="008319A2" w:rsidRDefault="00707A87">
      <w:pPr>
        <w:pStyle w:val="a9"/>
      </w:pPr>
      <w:bookmarkStart w:id="39" w:name="ref-Inaki2018a"/>
      <w:bookmarkEnd w:id="38"/>
      <w:r>
        <w:t xml:space="preserve">12. </w:t>
      </w:r>
      <w:proofErr w:type="spellStart"/>
      <w:r>
        <w:t>Inaki</w:t>
      </w:r>
      <w:proofErr w:type="spellEnd"/>
      <w:r>
        <w:t xml:space="preserve">, M., </w:t>
      </w:r>
      <w:proofErr w:type="spellStart"/>
      <w:r>
        <w:t>Sasamura</w:t>
      </w:r>
      <w:proofErr w:type="spellEnd"/>
      <w:r>
        <w:t xml:space="preserve">, T. &amp; </w:t>
      </w:r>
      <w:proofErr w:type="spellStart"/>
      <w:r>
        <w:t>Matsuno</w:t>
      </w:r>
      <w:proofErr w:type="spellEnd"/>
      <w:r>
        <w:t xml:space="preserve">, K. Cell chirality drives left-right asymmetric morphogenesis. </w:t>
      </w:r>
      <w:r>
        <w:rPr>
          <w:i/>
        </w:rPr>
        <w:t>Frontiers in Cell and Developmental Biology</w:t>
      </w:r>
      <w:r>
        <w:t xml:space="preserve"> </w:t>
      </w:r>
      <w:r>
        <w:rPr>
          <w:b/>
        </w:rPr>
        <w:t>6</w:t>
      </w:r>
      <w:r>
        <w:t>, (2018).</w:t>
      </w:r>
    </w:p>
    <w:p w14:paraId="1C2DB68B" w14:textId="77777777" w:rsidR="008319A2" w:rsidRDefault="00707A87">
      <w:pPr>
        <w:pStyle w:val="a9"/>
      </w:pPr>
      <w:bookmarkStart w:id="40" w:name="ref-Kuroda2009"/>
      <w:bookmarkEnd w:id="39"/>
      <w:r>
        <w:t xml:space="preserve">13. Kuroda, R., Endo, B., Abe, M. &amp; Shimizu, M. Chiral blastomere arrangement dictates zygotic left-right asymmetry pathway in snails. </w:t>
      </w:r>
      <w:r>
        <w:rPr>
          <w:i/>
        </w:rPr>
        <w:t>Nature</w:t>
      </w:r>
      <w:r>
        <w:t xml:space="preserve"> </w:t>
      </w:r>
      <w:r>
        <w:rPr>
          <w:b/>
        </w:rPr>
        <w:t>462</w:t>
      </w:r>
      <w:r>
        <w:t>, 790–794 (2009).</w:t>
      </w:r>
    </w:p>
    <w:p w14:paraId="20C0B0FD" w14:textId="77777777" w:rsidR="008319A2" w:rsidRDefault="00707A87">
      <w:pPr>
        <w:pStyle w:val="a9"/>
      </w:pPr>
      <w:bookmarkStart w:id="41" w:name="ref-Naganathan2014"/>
      <w:bookmarkEnd w:id="40"/>
      <w:r>
        <w:t xml:space="preserve">14. </w:t>
      </w:r>
      <w:proofErr w:type="spellStart"/>
      <w:r>
        <w:t>Naganathan</w:t>
      </w:r>
      <w:proofErr w:type="spellEnd"/>
      <w:r>
        <w:t xml:space="preserve">, S. R. am, </w:t>
      </w:r>
      <w:proofErr w:type="spellStart"/>
      <w:r>
        <w:t>Fürthauer</w:t>
      </w:r>
      <w:proofErr w:type="spellEnd"/>
      <w:r>
        <w:t xml:space="preserve">, S., Nishikawa, M., </w:t>
      </w:r>
      <w:proofErr w:type="spellStart"/>
      <w:r>
        <w:t>Jülicher</w:t>
      </w:r>
      <w:proofErr w:type="spellEnd"/>
      <w:r>
        <w:t xml:space="preserve">, F. &amp; Grill, S. W. Active torque generation by the actomyosin cell cortex drives left-right symmetry breaking. </w:t>
      </w:r>
      <w:proofErr w:type="spellStart"/>
      <w:r>
        <w:rPr>
          <w:i/>
        </w:rPr>
        <w:t>eLife</w:t>
      </w:r>
      <w:proofErr w:type="spellEnd"/>
      <w:r>
        <w:t xml:space="preserve"> </w:t>
      </w:r>
      <w:r>
        <w:rPr>
          <w:b/>
        </w:rPr>
        <w:t>3</w:t>
      </w:r>
      <w:r>
        <w:t>, e04165 (2014).</w:t>
      </w:r>
    </w:p>
    <w:p w14:paraId="1B52A01F" w14:textId="77777777" w:rsidR="008319A2" w:rsidRDefault="00707A87">
      <w:pPr>
        <w:pStyle w:val="a9"/>
      </w:pPr>
      <w:bookmarkStart w:id="42" w:name="ref-Hayashi2001"/>
      <w:bookmarkEnd w:id="41"/>
      <w:r>
        <w:t xml:space="preserve">15. Hayashi, T. &amp; Murakami, R. Left-right asymmetry in Drosophila melanogaster gut development. </w:t>
      </w:r>
      <w:r>
        <w:rPr>
          <w:i/>
        </w:rPr>
        <w:t>Development Growth and Differentiation</w:t>
      </w:r>
      <w:r>
        <w:t xml:space="preserve"> </w:t>
      </w:r>
      <w:r>
        <w:rPr>
          <w:b/>
        </w:rPr>
        <w:t>43</w:t>
      </w:r>
      <w:r>
        <w:t>, 239–246 (2001).</w:t>
      </w:r>
    </w:p>
    <w:p w14:paraId="4BD5804E" w14:textId="77777777" w:rsidR="008319A2" w:rsidRDefault="00707A87">
      <w:pPr>
        <w:pStyle w:val="a9"/>
      </w:pPr>
      <w:bookmarkStart w:id="43" w:name="ref-Hozumi2006"/>
      <w:bookmarkEnd w:id="42"/>
      <w:r>
        <w:t xml:space="preserve">16. </w:t>
      </w:r>
      <w:proofErr w:type="spellStart"/>
      <w:r>
        <w:t>Hozumi</w:t>
      </w:r>
      <w:proofErr w:type="spellEnd"/>
      <w:r>
        <w:t xml:space="preserve">, S. </w:t>
      </w:r>
      <w:r>
        <w:rPr>
          <w:i/>
        </w:rPr>
        <w:t>et al.</w:t>
      </w:r>
      <w:r>
        <w:t xml:space="preserve"> An unconventional myosin in Drosophila reverses the default handedness in visceral organs. </w:t>
      </w:r>
      <w:r>
        <w:rPr>
          <w:i/>
        </w:rPr>
        <w:t>Nature</w:t>
      </w:r>
      <w:r>
        <w:t xml:space="preserve"> </w:t>
      </w:r>
      <w:r>
        <w:rPr>
          <w:b/>
        </w:rPr>
        <w:t>440</w:t>
      </w:r>
      <w:r>
        <w:t>, 798–802 (2006).</w:t>
      </w:r>
    </w:p>
    <w:p w14:paraId="58A80F45" w14:textId="77777777" w:rsidR="008319A2" w:rsidRDefault="00707A87">
      <w:pPr>
        <w:pStyle w:val="a9"/>
      </w:pPr>
      <w:bookmarkStart w:id="44" w:name="ref-Ligoxygakis2001"/>
      <w:bookmarkEnd w:id="43"/>
      <w:r>
        <w:t xml:space="preserve">17. </w:t>
      </w:r>
      <w:proofErr w:type="spellStart"/>
      <w:r>
        <w:t>Ligoxygakis</w:t>
      </w:r>
      <w:proofErr w:type="spellEnd"/>
      <w:r>
        <w:t xml:space="preserve">, P., </w:t>
      </w:r>
      <w:proofErr w:type="spellStart"/>
      <w:r>
        <w:t>Strigini</w:t>
      </w:r>
      <w:proofErr w:type="spellEnd"/>
      <w:r>
        <w:t xml:space="preserve">, M. &amp; </w:t>
      </w:r>
      <w:proofErr w:type="spellStart"/>
      <w:r>
        <w:t>Averof</w:t>
      </w:r>
      <w:proofErr w:type="spellEnd"/>
      <w:r>
        <w:t xml:space="preserve">, M. Specification of left-right asymmetry in the embryonic gut of Drosophila. </w:t>
      </w:r>
      <w:r>
        <w:rPr>
          <w:i/>
        </w:rPr>
        <w:t>Development</w:t>
      </w:r>
      <w:r>
        <w:t xml:space="preserve"> </w:t>
      </w:r>
      <w:r>
        <w:rPr>
          <w:b/>
        </w:rPr>
        <w:t>128</w:t>
      </w:r>
      <w:r>
        <w:t>, 1171–4 (2001).</w:t>
      </w:r>
    </w:p>
    <w:p w14:paraId="425EA93A" w14:textId="77777777" w:rsidR="008319A2" w:rsidRDefault="00707A87">
      <w:pPr>
        <w:pStyle w:val="a9"/>
      </w:pPr>
      <w:bookmarkStart w:id="45" w:name="ref-Pascual2004"/>
      <w:bookmarkEnd w:id="44"/>
      <w:r>
        <w:t xml:space="preserve">18. Pascual, A., Huang, K. L., </w:t>
      </w:r>
      <w:proofErr w:type="spellStart"/>
      <w:r>
        <w:t>Neveu</w:t>
      </w:r>
      <w:proofErr w:type="spellEnd"/>
      <w:r>
        <w:t xml:space="preserve">, J. &amp; </w:t>
      </w:r>
      <w:proofErr w:type="spellStart"/>
      <w:r>
        <w:t>Préat</w:t>
      </w:r>
      <w:proofErr w:type="spellEnd"/>
      <w:r>
        <w:t xml:space="preserve">, T. Brain asymmetry and long-term memory: </w:t>
      </w:r>
      <w:proofErr w:type="spellStart"/>
      <w:r>
        <w:t>Fruitflies</w:t>
      </w:r>
      <w:proofErr w:type="spellEnd"/>
      <w:r>
        <w:t xml:space="preserve"> that have structurally similar brain hemispheres forget within a matter of hours. </w:t>
      </w:r>
      <w:r>
        <w:rPr>
          <w:i/>
        </w:rPr>
        <w:t>Nature</w:t>
      </w:r>
      <w:r>
        <w:t xml:space="preserve"> </w:t>
      </w:r>
      <w:r>
        <w:rPr>
          <w:b/>
        </w:rPr>
        <w:t>427</w:t>
      </w:r>
      <w:r>
        <w:t>, 605–606 (2004).</w:t>
      </w:r>
    </w:p>
    <w:p w14:paraId="448EE3C5" w14:textId="77777777" w:rsidR="008319A2" w:rsidRDefault="00707A87">
      <w:pPr>
        <w:pStyle w:val="a9"/>
      </w:pPr>
      <w:bookmarkStart w:id="46" w:name="ref-Speder2006"/>
      <w:bookmarkEnd w:id="45"/>
      <w:r>
        <w:t xml:space="preserve">19. </w:t>
      </w:r>
      <w:proofErr w:type="spellStart"/>
      <w:r>
        <w:t>Spéder</w:t>
      </w:r>
      <w:proofErr w:type="spellEnd"/>
      <w:r>
        <w:t xml:space="preserve">, P., </w:t>
      </w:r>
      <w:proofErr w:type="spellStart"/>
      <w:r>
        <w:t>Ádám</w:t>
      </w:r>
      <w:proofErr w:type="spellEnd"/>
      <w:r>
        <w:t xml:space="preserve">, G. &amp; </w:t>
      </w:r>
      <w:proofErr w:type="spellStart"/>
      <w:r>
        <w:t>Noselli</w:t>
      </w:r>
      <w:proofErr w:type="spellEnd"/>
      <w:r>
        <w:t xml:space="preserve">, S. Type ID unconventional myosin controls left-right asymmetry in Drosophila. </w:t>
      </w:r>
      <w:r>
        <w:rPr>
          <w:i/>
        </w:rPr>
        <w:t>Nature</w:t>
      </w:r>
      <w:r>
        <w:t xml:space="preserve"> </w:t>
      </w:r>
      <w:r>
        <w:rPr>
          <w:b/>
        </w:rPr>
        <w:t>440</w:t>
      </w:r>
      <w:r>
        <w:t>, 803–807 (2006).</w:t>
      </w:r>
    </w:p>
    <w:p w14:paraId="38C4E445" w14:textId="77777777" w:rsidR="008319A2" w:rsidRDefault="00707A87">
      <w:pPr>
        <w:pStyle w:val="a9"/>
      </w:pPr>
      <w:bookmarkStart w:id="47" w:name="ref-Hozumi2008"/>
      <w:bookmarkEnd w:id="46"/>
      <w:r>
        <w:t xml:space="preserve">20. </w:t>
      </w:r>
      <w:proofErr w:type="spellStart"/>
      <w:r>
        <w:t>Hozumi</w:t>
      </w:r>
      <w:proofErr w:type="spellEnd"/>
      <w:r>
        <w:t xml:space="preserve">, S. </w:t>
      </w:r>
      <w:r>
        <w:rPr>
          <w:i/>
        </w:rPr>
        <w:t>et al.</w:t>
      </w:r>
      <w:r>
        <w:t xml:space="preserve"> Head region of unconventional myosin I family members is responsible for the organ-specificity of their roles in left-right polarity in Drosophila. </w:t>
      </w:r>
      <w:r>
        <w:rPr>
          <w:i/>
        </w:rPr>
        <w:t>Developmental Dynamics</w:t>
      </w:r>
      <w:r>
        <w:t xml:space="preserve"> </w:t>
      </w:r>
      <w:r>
        <w:rPr>
          <w:b/>
        </w:rPr>
        <w:t>237</w:t>
      </w:r>
      <w:r>
        <w:t>, 3528–3537 (2008).</w:t>
      </w:r>
    </w:p>
    <w:p w14:paraId="7475ED86" w14:textId="77777777" w:rsidR="008319A2" w:rsidRDefault="00707A87">
      <w:pPr>
        <w:pStyle w:val="a9"/>
      </w:pPr>
      <w:bookmarkStart w:id="48" w:name="ref-Inaki2018"/>
      <w:bookmarkEnd w:id="47"/>
      <w:r>
        <w:t xml:space="preserve">21. </w:t>
      </w:r>
      <w:proofErr w:type="spellStart"/>
      <w:r>
        <w:t>Inaki</w:t>
      </w:r>
      <w:proofErr w:type="spellEnd"/>
      <w:r>
        <w:t xml:space="preserve">, M. </w:t>
      </w:r>
      <w:r>
        <w:rPr>
          <w:i/>
        </w:rPr>
        <w:t>et al.</w:t>
      </w:r>
      <w:r>
        <w:t xml:space="preserve"> Chiral cell sliding drives left-right asymmetric organ twisting. </w:t>
      </w:r>
      <w:proofErr w:type="spellStart"/>
      <w:r>
        <w:rPr>
          <w:i/>
        </w:rPr>
        <w:t>eLife</w:t>
      </w:r>
      <w:proofErr w:type="spellEnd"/>
      <w:r>
        <w:t xml:space="preserve"> </w:t>
      </w:r>
      <w:r>
        <w:rPr>
          <w:b/>
        </w:rPr>
        <w:t>7</w:t>
      </w:r>
      <w:r>
        <w:t>, e32506 (2018).</w:t>
      </w:r>
    </w:p>
    <w:p w14:paraId="6B26324D" w14:textId="77777777" w:rsidR="008319A2" w:rsidRDefault="00707A87">
      <w:pPr>
        <w:pStyle w:val="a9"/>
      </w:pPr>
      <w:bookmarkStart w:id="49" w:name="ref-Taniguchi2011"/>
      <w:bookmarkEnd w:id="48"/>
      <w:r>
        <w:t xml:space="preserve">22. Taniguchi, K. </w:t>
      </w:r>
      <w:r>
        <w:rPr>
          <w:i/>
        </w:rPr>
        <w:t>et al.</w:t>
      </w:r>
      <w:r>
        <w:t xml:space="preserve"> Chirality in planar cell shape contributes to left-right asymmetric epithelial morphogenesis. </w:t>
      </w:r>
      <w:r>
        <w:rPr>
          <w:i/>
        </w:rPr>
        <w:t>Science</w:t>
      </w:r>
      <w:r>
        <w:t xml:space="preserve"> </w:t>
      </w:r>
      <w:r>
        <w:rPr>
          <w:b/>
        </w:rPr>
        <w:t>333</w:t>
      </w:r>
      <w:r>
        <w:t>, 339–341 (2011).</w:t>
      </w:r>
    </w:p>
    <w:p w14:paraId="3364A14B" w14:textId="77777777" w:rsidR="008319A2" w:rsidRDefault="00707A87">
      <w:pPr>
        <w:pStyle w:val="a9"/>
      </w:pPr>
      <w:bookmarkStart w:id="50" w:name="ref-Hatori2014"/>
      <w:bookmarkEnd w:id="49"/>
      <w:r>
        <w:t xml:space="preserve">23. </w:t>
      </w:r>
      <w:proofErr w:type="spellStart"/>
      <w:r>
        <w:t>Hatori</w:t>
      </w:r>
      <w:proofErr w:type="spellEnd"/>
      <w:r>
        <w:t xml:space="preserve">, R. </w:t>
      </w:r>
      <w:r>
        <w:rPr>
          <w:i/>
        </w:rPr>
        <w:t>et al.</w:t>
      </w:r>
      <w:r>
        <w:t xml:space="preserve"> Left-right asymmetry is formed in individual cells by intrinsic cell chirality. </w:t>
      </w:r>
      <w:r>
        <w:rPr>
          <w:i/>
        </w:rPr>
        <w:t>Mechanisms of Development</w:t>
      </w:r>
      <w:r>
        <w:t xml:space="preserve"> </w:t>
      </w:r>
      <w:r>
        <w:rPr>
          <w:b/>
        </w:rPr>
        <w:t>133</w:t>
      </w:r>
      <w:r>
        <w:t>, 146–162 (2014).</w:t>
      </w:r>
    </w:p>
    <w:p w14:paraId="368C94AF" w14:textId="77777777" w:rsidR="008319A2" w:rsidRDefault="00707A87">
      <w:pPr>
        <w:pStyle w:val="a9"/>
      </w:pPr>
      <w:bookmarkStart w:id="51" w:name="ref-Ishibashi2019"/>
      <w:bookmarkEnd w:id="50"/>
      <w:r>
        <w:t xml:space="preserve">24. Ishibashi, T. </w:t>
      </w:r>
      <w:r>
        <w:rPr>
          <w:i/>
        </w:rPr>
        <w:t>et al.</w:t>
      </w:r>
      <w:r>
        <w:t xml:space="preserve"> E and ID proteins regulate cell chirality and left–right asymmetric development in Drosophila. </w:t>
      </w:r>
      <w:r>
        <w:rPr>
          <w:i/>
        </w:rPr>
        <w:t>Genes to Cells</w:t>
      </w:r>
      <w:r>
        <w:t xml:space="preserve"> </w:t>
      </w:r>
      <w:r>
        <w:rPr>
          <w:b/>
        </w:rPr>
        <w:t>24</w:t>
      </w:r>
      <w:r>
        <w:t>, 214–230 (2019).</w:t>
      </w:r>
    </w:p>
    <w:p w14:paraId="4A30E0A1" w14:textId="77777777" w:rsidR="008319A2" w:rsidRDefault="00707A87">
      <w:pPr>
        <w:pStyle w:val="a9"/>
      </w:pPr>
      <w:bookmarkStart w:id="52" w:name="ref-Sato2015"/>
      <w:bookmarkEnd w:id="51"/>
      <w:r>
        <w:t xml:space="preserve">25. Sato, K. </w:t>
      </w:r>
      <w:r>
        <w:rPr>
          <w:i/>
        </w:rPr>
        <w:t>et al.</w:t>
      </w:r>
      <w:r>
        <w:t xml:space="preserve"> Left-right asymmetric cell intercalation drives directional collective cell movement in epithelial morphogenesis. </w:t>
      </w:r>
      <w:r>
        <w:rPr>
          <w:i/>
        </w:rPr>
        <w:t>Nature Communications</w:t>
      </w:r>
      <w:r>
        <w:t xml:space="preserve"> </w:t>
      </w:r>
      <w:r>
        <w:rPr>
          <w:b/>
        </w:rPr>
        <w:t>6</w:t>
      </w:r>
      <w:r>
        <w:t>, (2015).</w:t>
      </w:r>
    </w:p>
    <w:p w14:paraId="50265F46" w14:textId="77777777" w:rsidR="008319A2" w:rsidRDefault="00707A87">
      <w:pPr>
        <w:pStyle w:val="a9"/>
      </w:pPr>
      <w:bookmarkStart w:id="53" w:name="ref-Coutelis2013"/>
      <w:bookmarkEnd w:id="52"/>
      <w:r>
        <w:t xml:space="preserve">26. </w:t>
      </w:r>
      <w:proofErr w:type="spellStart"/>
      <w:r>
        <w:t>Coutelis</w:t>
      </w:r>
      <w:proofErr w:type="spellEnd"/>
      <w:r>
        <w:t xml:space="preserve">, J. B. </w:t>
      </w:r>
      <w:r>
        <w:rPr>
          <w:i/>
        </w:rPr>
        <w:t>et al.</w:t>
      </w:r>
      <w:r>
        <w:t xml:space="preserve"> Drosophila Left/Right Asymmetry Establishment Is Controlled by the </w:t>
      </w:r>
      <w:proofErr w:type="spellStart"/>
      <w:r>
        <w:t>Hox</w:t>
      </w:r>
      <w:proofErr w:type="spellEnd"/>
      <w:r>
        <w:t xml:space="preserve"> Gene Abdominal-B. </w:t>
      </w:r>
      <w:r>
        <w:rPr>
          <w:i/>
        </w:rPr>
        <w:t>Developmental Cell</w:t>
      </w:r>
      <w:r>
        <w:t xml:space="preserve"> </w:t>
      </w:r>
      <w:r>
        <w:rPr>
          <w:b/>
        </w:rPr>
        <w:t>24</w:t>
      </w:r>
      <w:r>
        <w:t>, 89–97 (2013).</w:t>
      </w:r>
    </w:p>
    <w:p w14:paraId="6B21D1A6" w14:textId="77777777" w:rsidR="008319A2" w:rsidRDefault="00707A87">
      <w:pPr>
        <w:pStyle w:val="a9"/>
      </w:pPr>
      <w:bookmarkStart w:id="54" w:name="ref-Gonzalez-Morales2015"/>
      <w:bookmarkEnd w:id="53"/>
      <w:r>
        <w:lastRenderedPageBreak/>
        <w:t xml:space="preserve">27. González-Morales, N. </w:t>
      </w:r>
      <w:r>
        <w:rPr>
          <w:i/>
        </w:rPr>
        <w:t>et al.</w:t>
      </w:r>
      <w:r>
        <w:t xml:space="preserve"> The Atypical Cadherin </w:t>
      </w:r>
      <w:proofErr w:type="spellStart"/>
      <w:r>
        <w:t>Dachsous</w:t>
      </w:r>
      <w:proofErr w:type="spellEnd"/>
      <w:r>
        <w:t xml:space="preserve"> Controls Left-Right Asymmetry in Drosophila. </w:t>
      </w:r>
      <w:r>
        <w:rPr>
          <w:i/>
        </w:rPr>
        <w:t>Developmental Cell</w:t>
      </w:r>
      <w:r>
        <w:t xml:space="preserve"> </w:t>
      </w:r>
      <w:r>
        <w:rPr>
          <w:b/>
        </w:rPr>
        <w:t>33</w:t>
      </w:r>
      <w:r>
        <w:t>, 675–689 (2015).</w:t>
      </w:r>
    </w:p>
    <w:p w14:paraId="0B74C99D" w14:textId="77777777" w:rsidR="008319A2" w:rsidRDefault="00707A87">
      <w:pPr>
        <w:pStyle w:val="a9"/>
      </w:pPr>
      <w:bookmarkStart w:id="55" w:name="ref-Ray2018"/>
      <w:bookmarkEnd w:id="54"/>
      <w:r>
        <w:t xml:space="preserve">28. Ray, P. </w:t>
      </w:r>
      <w:r>
        <w:rPr>
          <w:i/>
        </w:rPr>
        <w:t>et al.</w:t>
      </w:r>
      <w:r>
        <w:t xml:space="preserve"> Intrinsic cellular chirality regulates left–right symmetry breaking during cardiac looping. </w:t>
      </w:r>
      <w:r>
        <w:rPr>
          <w:i/>
        </w:rPr>
        <w:t>Proceedings of the National Academy of Sciences of the United States of America</w:t>
      </w:r>
      <w:r>
        <w:t xml:space="preserve"> </w:t>
      </w:r>
      <w:r>
        <w:rPr>
          <w:b/>
        </w:rPr>
        <w:t>115</w:t>
      </w:r>
      <w:r>
        <w:t>, E11568–E11577 (2018).</w:t>
      </w:r>
    </w:p>
    <w:p w14:paraId="1A674CB3" w14:textId="77777777" w:rsidR="008319A2" w:rsidRDefault="00707A87">
      <w:pPr>
        <w:pStyle w:val="a9"/>
      </w:pPr>
      <w:bookmarkStart w:id="56" w:name="ref-Onuma2020"/>
      <w:bookmarkEnd w:id="55"/>
      <w:r>
        <w:t xml:space="preserve">29. </w:t>
      </w:r>
      <w:proofErr w:type="spellStart"/>
      <w:r>
        <w:t>Onuma</w:t>
      </w:r>
      <w:proofErr w:type="spellEnd"/>
      <w:r>
        <w:t xml:space="preserve">, T. A. </w:t>
      </w:r>
      <w:r>
        <w:rPr>
          <w:i/>
        </w:rPr>
        <w:t>et al.</w:t>
      </w:r>
      <w:r>
        <w:t xml:space="preserve"> A chordate species lacking Nodal utilizes calcium oscillation and Bmp for left–right patterning. </w:t>
      </w:r>
      <w:r>
        <w:rPr>
          <w:i/>
        </w:rPr>
        <w:t>Proceedings of the National Academy of Sciences of the United States of America</w:t>
      </w:r>
      <w:r>
        <w:t xml:space="preserve"> </w:t>
      </w:r>
      <w:r>
        <w:rPr>
          <w:b/>
        </w:rPr>
        <w:t>117</w:t>
      </w:r>
      <w:r>
        <w:t>, 4188–4198 (2020).</w:t>
      </w:r>
    </w:p>
    <w:p w14:paraId="07F63F81" w14:textId="77777777" w:rsidR="008319A2" w:rsidRDefault="00707A87">
      <w:pPr>
        <w:pStyle w:val="a9"/>
      </w:pPr>
      <w:bookmarkStart w:id="57" w:name="ref-Chen2012"/>
      <w:bookmarkEnd w:id="56"/>
      <w:r>
        <w:t xml:space="preserve">30. Chen, T. H. </w:t>
      </w:r>
      <w:r>
        <w:rPr>
          <w:i/>
        </w:rPr>
        <w:t>et al.</w:t>
      </w:r>
      <w:r>
        <w:t xml:space="preserve"> Left-right symmetry breaking in tissue morphogenesis via cytoskeletal mechanics. </w:t>
      </w:r>
      <w:r>
        <w:rPr>
          <w:i/>
        </w:rPr>
        <w:t>Circulation Research</w:t>
      </w:r>
      <w:r>
        <w:t xml:space="preserve"> </w:t>
      </w:r>
      <w:r>
        <w:rPr>
          <w:b/>
        </w:rPr>
        <w:t>110</w:t>
      </w:r>
      <w:r>
        <w:t>, 551–559 (2012).</w:t>
      </w:r>
    </w:p>
    <w:p w14:paraId="0CEEEE7D" w14:textId="77777777" w:rsidR="008319A2" w:rsidRDefault="00707A87">
      <w:pPr>
        <w:pStyle w:val="a9"/>
      </w:pPr>
      <w:bookmarkStart w:id="58" w:name="ref-Tamada2010"/>
      <w:bookmarkEnd w:id="57"/>
      <w:r>
        <w:t xml:space="preserve">31. </w:t>
      </w:r>
      <w:proofErr w:type="spellStart"/>
      <w:r>
        <w:t>Tamada</w:t>
      </w:r>
      <w:proofErr w:type="spellEnd"/>
      <w:r>
        <w:t xml:space="preserve">, A., </w:t>
      </w:r>
      <w:proofErr w:type="spellStart"/>
      <w:r>
        <w:t>Kawase</w:t>
      </w:r>
      <w:proofErr w:type="spellEnd"/>
      <w:r>
        <w:t xml:space="preserve">, S., Murakami, F. &amp; </w:t>
      </w:r>
      <w:proofErr w:type="spellStart"/>
      <w:r>
        <w:t>Kamiguchi</w:t>
      </w:r>
      <w:proofErr w:type="spellEnd"/>
      <w:r>
        <w:t xml:space="preserve">, H. Autonomous right-screw rotation of growth cone filopodia drives neurite turning. </w:t>
      </w:r>
      <w:r>
        <w:rPr>
          <w:i/>
        </w:rPr>
        <w:t>Journal of Cell Biology</w:t>
      </w:r>
      <w:r>
        <w:t xml:space="preserve"> </w:t>
      </w:r>
      <w:r>
        <w:rPr>
          <w:b/>
        </w:rPr>
        <w:t>188</w:t>
      </w:r>
      <w:r>
        <w:t>, 429–441 (2010).</w:t>
      </w:r>
    </w:p>
    <w:p w14:paraId="453FF4D8" w14:textId="77777777" w:rsidR="008319A2" w:rsidRDefault="00707A87">
      <w:pPr>
        <w:pStyle w:val="a9"/>
      </w:pPr>
      <w:bookmarkStart w:id="59" w:name="ref-Tee2015"/>
      <w:bookmarkEnd w:id="58"/>
      <w:r>
        <w:t xml:space="preserve">32. Tee, Y. H. </w:t>
      </w:r>
      <w:r>
        <w:rPr>
          <w:i/>
        </w:rPr>
        <w:t>et al.</w:t>
      </w:r>
      <w:r>
        <w:t xml:space="preserve"> Cellular chirality arising from the self-organization of the actin cytoskeleton. </w:t>
      </w:r>
      <w:r>
        <w:rPr>
          <w:i/>
        </w:rPr>
        <w:t>Nature Cell Biology</w:t>
      </w:r>
      <w:r>
        <w:t xml:space="preserve"> </w:t>
      </w:r>
      <w:r>
        <w:rPr>
          <w:b/>
        </w:rPr>
        <w:t>17</w:t>
      </w:r>
      <w:r>
        <w:t>, 445–457 (2015).</w:t>
      </w:r>
    </w:p>
    <w:p w14:paraId="41A0EE97" w14:textId="77777777" w:rsidR="008319A2" w:rsidRDefault="00707A87">
      <w:pPr>
        <w:pStyle w:val="a9"/>
      </w:pPr>
      <w:bookmarkStart w:id="60" w:name="ref-Wan2011"/>
      <w:bookmarkEnd w:id="59"/>
      <w:r>
        <w:t xml:space="preserve">33. Wan, L. Q. </w:t>
      </w:r>
      <w:r>
        <w:rPr>
          <w:i/>
        </w:rPr>
        <w:t>et al.</w:t>
      </w:r>
      <w:r>
        <w:t xml:space="preserve"> Micropatterned mammalian cells exhibit phenotype-specific left-right asymmetry. </w:t>
      </w:r>
      <w:r>
        <w:rPr>
          <w:i/>
        </w:rPr>
        <w:t>Proceedings of the National Academy of Sciences</w:t>
      </w:r>
      <w:r>
        <w:t xml:space="preserve"> </w:t>
      </w:r>
      <w:r>
        <w:rPr>
          <w:b/>
        </w:rPr>
        <w:t>108</w:t>
      </w:r>
      <w:r>
        <w:t>, 12295–12300 (2011).</w:t>
      </w:r>
    </w:p>
    <w:p w14:paraId="55EDF4D1" w14:textId="77777777" w:rsidR="008319A2" w:rsidRDefault="00707A87">
      <w:pPr>
        <w:pStyle w:val="a9"/>
      </w:pPr>
      <w:bookmarkStart w:id="61" w:name="ref-Xu2007"/>
      <w:bookmarkEnd w:id="60"/>
      <w:r>
        <w:t xml:space="preserve">34. Xu, J. </w:t>
      </w:r>
      <w:r>
        <w:rPr>
          <w:i/>
        </w:rPr>
        <w:t>et al.</w:t>
      </w:r>
      <w:r>
        <w:t xml:space="preserve"> Polarity reveals intrinsic cell chirality. </w:t>
      </w:r>
      <w:r>
        <w:rPr>
          <w:i/>
        </w:rPr>
        <w:t xml:space="preserve">Proc Natl </w:t>
      </w:r>
      <w:proofErr w:type="spellStart"/>
      <w:r>
        <w:rPr>
          <w:i/>
        </w:rPr>
        <w:t>Acad</w:t>
      </w:r>
      <w:proofErr w:type="spellEnd"/>
      <w:r>
        <w:rPr>
          <w:i/>
        </w:rPr>
        <w:t xml:space="preserve"> Sci U S A</w:t>
      </w:r>
      <w:r>
        <w:t xml:space="preserve"> </w:t>
      </w:r>
      <w:r>
        <w:rPr>
          <w:b/>
        </w:rPr>
        <w:t>104</w:t>
      </w:r>
      <w:r>
        <w:t>, 9296–9300 (2007).</w:t>
      </w:r>
    </w:p>
    <w:p w14:paraId="24D5C73A" w14:textId="77777777" w:rsidR="008319A2" w:rsidRDefault="00707A87">
      <w:pPr>
        <w:pStyle w:val="a9"/>
      </w:pPr>
      <w:bookmarkStart w:id="62" w:name="ref-Lebreton2018"/>
      <w:bookmarkEnd w:id="61"/>
      <w:r>
        <w:t xml:space="preserve">35. </w:t>
      </w:r>
      <w:proofErr w:type="spellStart"/>
      <w:r>
        <w:t>Lebreton</w:t>
      </w:r>
      <w:proofErr w:type="spellEnd"/>
      <w:r>
        <w:t xml:space="preserve">, G. </w:t>
      </w:r>
      <w:r>
        <w:rPr>
          <w:i/>
        </w:rPr>
        <w:t>et al.</w:t>
      </w:r>
      <w:r>
        <w:t xml:space="preserve"> Molecular to organismal chirality is induced by the conserved myosin 1D. </w:t>
      </w:r>
      <w:r>
        <w:rPr>
          <w:i/>
        </w:rPr>
        <w:t>Science</w:t>
      </w:r>
      <w:r>
        <w:t xml:space="preserve"> </w:t>
      </w:r>
      <w:r>
        <w:rPr>
          <w:b/>
        </w:rPr>
        <w:t>362</w:t>
      </w:r>
      <w:r>
        <w:t>, 949–952 (2018).</w:t>
      </w:r>
    </w:p>
    <w:p w14:paraId="3848B29E" w14:textId="77777777" w:rsidR="008319A2" w:rsidRDefault="00707A87">
      <w:pPr>
        <w:pStyle w:val="a9"/>
      </w:pPr>
      <w:bookmarkStart w:id="63" w:name="ref-Okumura2015"/>
      <w:bookmarkEnd w:id="62"/>
      <w:r>
        <w:t xml:space="preserve">36. Okumura, T. </w:t>
      </w:r>
      <w:r>
        <w:rPr>
          <w:i/>
        </w:rPr>
        <w:t>et al.</w:t>
      </w:r>
      <w:r>
        <w:t xml:space="preserve"> Class I </w:t>
      </w:r>
      <w:proofErr w:type="spellStart"/>
      <w:r>
        <w:t>myosins</w:t>
      </w:r>
      <w:proofErr w:type="spellEnd"/>
      <w:r>
        <w:t xml:space="preserve"> have overlapping and specialized functions in left-right asymmetric development in Drosophila. </w:t>
      </w:r>
      <w:r>
        <w:rPr>
          <w:i/>
        </w:rPr>
        <w:t>Genetics</w:t>
      </w:r>
      <w:r>
        <w:t xml:space="preserve"> </w:t>
      </w:r>
      <w:r>
        <w:rPr>
          <w:b/>
        </w:rPr>
        <w:t>199</w:t>
      </w:r>
      <w:r>
        <w:t>, 1183–1199 (2015).</w:t>
      </w:r>
    </w:p>
    <w:p w14:paraId="57F93A3A" w14:textId="77777777" w:rsidR="008319A2" w:rsidRDefault="00707A87">
      <w:pPr>
        <w:pStyle w:val="a9"/>
      </w:pPr>
      <w:bookmarkStart w:id="64" w:name="ref-Wang2015a"/>
      <w:bookmarkEnd w:id="63"/>
      <w:r>
        <w:t>37. Wang, L. H. &amp; Baker, N. E. E Proteins and ID Proteins: Helix-Loop-Helix Partners in Development and Disease. vol. 35 269–280 (2015).</w:t>
      </w:r>
    </w:p>
    <w:p w14:paraId="0F3BB351" w14:textId="77777777" w:rsidR="008319A2" w:rsidRDefault="00707A87">
      <w:pPr>
        <w:pStyle w:val="a9"/>
      </w:pPr>
      <w:bookmarkStart w:id="65" w:name="ref-Ellis1994"/>
      <w:bookmarkEnd w:id="64"/>
      <w:r>
        <w:t xml:space="preserve">38. Ellis, H. M. Embryonic expression and function of the Drosophila helix-loop-helix gene, </w:t>
      </w:r>
      <w:proofErr w:type="spellStart"/>
      <w:r>
        <w:t>extramacrochaetae</w:t>
      </w:r>
      <w:proofErr w:type="spellEnd"/>
      <w:r>
        <w:t xml:space="preserve">. </w:t>
      </w:r>
      <w:r>
        <w:rPr>
          <w:i/>
        </w:rPr>
        <w:t>Mechanisms of Development</w:t>
      </w:r>
      <w:r>
        <w:t xml:space="preserve"> </w:t>
      </w:r>
      <w:r>
        <w:rPr>
          <w:b/>
        </w:rPr>
        <w:t>47</w:t>
      </w:r>
      <w:r>
        <w:t>, 65–72 (1994).</w:t>
      </w:r>
    </w:p>
    <w:p w14:paraId="005AE1A7" w14:textId="77777777" w:rsidR="008319A2" w:rsidRDefault="00707A87">
      <w:pPr>
        <w:pStyle w:val="a9"/>
      </w:pPr>
      <w:bookmarkStart w:id="66" w:name="ref-Wulbeck1994"/>
      <w:bookmarkEnd w:id="65"/>
      <w:r>
        <w:t xml:space="preserve">39. </w:t>
      </w:r>
      <w:proofErr w:type="spellStart"/>
      <w:r>
        <w:t>Wülbeck</w:t>
      </w:r>
      <w:proofErr w:type="spellEnd"/>
      <w:r>
        <w:t xml:space="preserve">, C., </w:t>
      </w:r>
      <w:proofErr w:type="spellStart"/>
      <w:r>
        <w:t>Fromental-Ramain</w:t>
      </w:r>
      <w:proofErr w:type="spellEnd"/>
      <w:r>
        <w:t xml:space="preserve">, C. &amp; Campos-Ortega, J. A. The HLH domain of a zebrafish hE12 homologue can partially substitute for functions of the HLH domain of Drosophila daughterless. </w:t>
      </w:r>
      <w:r>
        <w:rPr>
          <w:i/>
        </w:rPr>
        <w:t>Mechanisms of Development</w:t>
      </w:r>
      <w:r>
        <w:t xml:space="preserve"> </w:t>
      </w:r>
      <w:r>
        <w:rPr>
          <w:b/>
        </w:rPr>
        <w:t>46</w:t>
      </w:r>
      <w:r>
        <w:t>, 73–85 (1994).</w:t>
      </w:r>
    </w:p>
    <w:p w14:paraId="398F7220" w14:textId="77777777" w:rsidR="008319A2" w:rsidRDefault="00707A87">
      <w:pPr>
        <w:pStyle w:val="a9"/>
      </w:pPr>
      <w:bookmarkStart w:id="67" w:name="ref-Petzoldt2012"/>
      <w:bookmarkEnd w:id="66"/>
      <w:r>
        <w:t xml:space="preserve">40. </w:t>
      </w:r>
      <w:proofErr w:type="spellStart"/>
      <w:r>
        <w:t>Petzoldt</w:t>
      </w:r>
      <w:proofErr w:type="spellEnd"/>
      <w:r>
        <w:t xml:space="preserve">, A. G. </w:t>
      </w:r>
      <w:r>
        <w:rPr>
          <w:i/>
        </w:rPr>
        <w:t>et al.</w:t>
      </w:r>
      <w:r>
        <w:t xml:space="preserve"> DE-Cadherin regulates unconventional Myosin ID and Myosin IC in Drosophila left-right asymmetry establishment. </w:t>
      </w:r>
      <w:r>
        <w:rPr>
          <w:i/>
        </w:rPr>
        <w:t>Development</w:t>
      </w:r>
      <w:r>
        <w:t xml:space="preserve"> </w:t>
      </w:r>
      <w:r>
        <w:rPr>
          <w:b/>
        </w:rPr>
        <w:t>139</w:t>
      </w:r>
      <w:r>
        <w:t>, 1874–1884 (2012).</w:t>
      </w:r>
    </w:p>
    <w:p w14:paraId="4F1A00C7" w14:textId="77777777" w:rsidR="008319A2" w:rsidRDefault="00707A87">
      <w:pPr>
        <w:pStyle w:val="a9"/>
      </w:pPr>
      <w:bookmarkStart w:id="68" w:name="ref-Popova2011"/>
      <w:bookmarkEnd w:id="67"/>
      <w:r>
        <w:t xml:space="preserve">41. Popova, M. K., He, W., </w:t>
      </w:r>
      <w:proofErr w:type="spellStart"/>
      <w:r>
        <w:t>Korenjak</w:t>
      </w:r>
      <w:proofErr w:type="spellEnd"/>
      <w:r>
        <w:t xml:space="preserve">, M., Dyson, N. J. &amp; Moon, N.-S. </w:t>
      </w:r>
      <w:proofErr w:type="spellStart"/>
      <w:r>
        <w:t>Rb</w:t>
      </w:r>
      <w:proofErr w:type="spellEnd"/>
      <w:r>
        <w:t xml:space="preserve"> deficiency during &lt;</w:t>
      </w:r>
      <w:proofErr w:type="spellStart"/>
      <w:r>
        <w:t>i</w:t>
      </w:r>
      <w:proofErr w:type="spellEnd"/>
      <w:r>
        <w:t>&gt;Drosophila&lt;/</w:t>
      </w:r>
      <w:proofErr w:type="spellStart"/>
      <w:r>
        <w:t>i</w:t>
      </w:r>
      <w:proofErr w:type="spellEnd"/>
      <w:r>
        <w:t xml:space="preserve">&gt; eye development deregulates EMC, causing defects in the development of photoreceptors and cone cells. </w:t>
      </w:r>
      <w:r>
        <w:rPr>
          <w:i/>
        </w:rPr>
        <w:t>Journal of Cell Science</w:t>
      </w:r>
      <w:r>
        <w:t xml:space="preserve"> </w:t>
      </w:r>
      <w:r>
        <w:rPr>
          <w:b/>
        </w:rPr>
        <w:t>124</w:t>
      </w:r>
      <w:r>
        <w:t>, 4203–4212 (2011).</w:t>
      </w:r>
    </w:p>
    <w:p w14:paraId="339CC1A3" w14:textId="77777777" w:rsidR="008319A2" w:rsidRDefault="00707A87">
      <w:pPr>
        <w:pStyle w:val="a9"/>
      </w:pPr>
      <w:bookmarkStart w:id="69" w:name="ref-Giebel1997"/>
      <w:bookmarkEnd w:id="68"/>
      <w:r>
        <w:t xml:space="preserve">42. </w:t>
      </w:r>
      <w:proofErr w:type="spellStart"/>
      <w:r>
        <w:t>Giebel</w:t>
      </w:r>
      <w:proofErr w:type="spellEnd"/>
      <w:r>
        <w:t xml:space="preserve">, B., </w:t>
      </w:r>
      <w:proofErr w:type="spellStart"/>
      <w:r>
        <w:t>Stüttem</w:t>
      </w:r>
      <w:proofErr w:type="spellEnd"/>
      <w:r>
        <w:t xml:space="preserve">, I., </w:t>
      </w:r>
      <w:proofErr w:type="spellStart"/>
      <w:r>
        <w:t>Hinz</w:t>
      </w:r>
      <w:proofErr w:type="spellEnd"/>
      <w:r>
        <w:t xml:space="preserve">, U. &amp; Campos-Ortega, J. A. Lethal of </w:t>
      </w:r>
      <w:proofErr w:type="spellStart"/>
      <w:r>
        <w:t>Scute</w:t>
      </w:r>
      <w:proofErr w:type="spellEnd"/>
      <w:r>
        <w:t xml:space="preserve"> requires overexpression of Daughterless to elicit ectopic neuronal development during embryogenesis in Drosophila. </w:t>
      </w:r>
      <w:r>
        <w:rPr>
          <w:i/>
        </w:rPr>
        <w:t>Mechanisms of Development</w:t>
      </w:r>
      <w:r>
        <w:t xml:space="preserve"> </w:t>
      </w:r>
      <w:r>
        <w:rPr>
          <w:b/>
        </w:rPr>
        <w:t>63</w:t>
      </w:r>
      <w:r>
        <w:t>, 75–87 (1997).</w:t>
      </w:r>
    </w:p>
    <w:p w14:paraId="1FBD60E9" w14:textId="77777777" w:rsidR="008319A2" w:rsidRDefault="00707A87">
      <w:pPr>
        <w:pStyle w:val="a9"/>
      </w:pPr>
      <w:bookmarkStart w:id="70" w:name="ref-Pfeiffer2012"/>
      <w:bookmarkEnd w:id="69"/>
      <w:r>
        <w:t xml:space="preserve">43. Pfeiffer, B. D., Truman, J. W. &amp; Rubin, G. M. Using translational enhancers to increase transgene expression in Drosophila. </w:t>
      </w:r>
      <w:r>
        <w:rPr>
          <w:i/>
        </w:rPr>
        <w:t>Proceedings of the National Academy of Sciences of the United States of America</w:t>
      </w:r>
      <w:r>
        <w:t xml:space="preserve"> </w:t>
      </w:r>
      <w:r>
        <w:rPr>
          <w:b/>
        </w:rPr>
        <w:t>109</w:t>
      </w:r>
      <w:r>
        <w:t>, 6626–6631 (2012).</w:t>
      </w:r>
    </w:p>
    <w:p w14:paraId="3F3B8431" w14:textId="77777777" w:rsidR="008319A2" w:rsidRDefault="00707A87">
      <w:pPr>
        <w:pStyle w:val="a9"/>
      </w:pPr>
      <w:bookmarkStart w:id="71" w:name="ref-Hayashi2002"/>
      <w:bookmarkEnd w:id="70"/>
      <w:r>
        <w:t xml:space="preserve">44. Hayashi, S. </w:t>
      </w:r>
      <w:r>
        <w:rPr>
          <w:i/>
        </w:rPr>
        <w:t>et al.</w:t>
      </w:r>
      <w:r>
        <w:t xml:space="preserve"> GETDB, a database compiling expression patterns and molecular locations of a collection of gal4 enhancer traps. </w:t>
      </w:r>
      <w:r>
        <w:rPr>
          <w:i/>
        </w:rPr>
        <w:t>Genesis</w:t>
      </w:r>
      <w:r>
        <w:t xml:space="preserve"> </w:t>
      </w:r>
      <w:r>
        <w:rPr>
          <w:b/>
        </w:rPr>
        <w:t>34</w:t>
      </w:r>
      <w:r>
        <w:t>, 58–61 (2002).</w:t>
      </w:r>
    </w:p>
    <w:p w14:paraId="694B1275" w14:textId="77777777" w:rsidR="008319A2" w:rsidRDefault="00707A87">
      <w:pPr>
        <w:pStyle w:val="a9"/>
      </w:pPr>
      <w:bookmarkStart w:id="72" w:name="ref-Brand1993"/>
      <w:bookmarkEnd w:id="71"/>
      <w:r>
        <w:t xml:space="preserve">45. Brand, A. H. &amp; </w:t>
      </w:r>
      <w:proofErr w:type="spellStart"/>
      <w:r>
        <w:t>Perrimon</w:t>
      </w:r>
      <w:proofErr w:type="spellEnd"/>
      <w:r>
        <w:t xml:space="preserve">, N. Targeted gene expression as a means of altering cell fates and generating dominant phenotypes. </w:t>
      </w:r>
      <w:r>
        <w:rPr>
          <w:i/>
        </w:rPr>
        <w:t>Development</w:t>
      </w:r>
      <w:r>
        <w:t xml:space="preserve"> </w:t>
      </w:r>
      <w:r>
        <w:rPr>
          <w:b/>
        </w:rPr>
        <w:t>118</w:t>
      </w:r>
      <w:r>
        <w:t>, 401–415 (1993).</w:t>
      </w:r>
    </w:p>
    <w:p w14:paraId="000FF75D" w14:textId="77777777" w:rsidR="008319A2" w:rsidRDefault="00707A87">
      <w:pPr>
        <w:pStyle w:val="a9"/>
      </w:pPr>
      <w:bookmarkStart w:id="73" w:name="ref-Schindelin2012"/>
      <w:bookmarkEnd w:id="72"/>
      <w:r>
        <w:t xml:space="preserve">46. </w:t>
      </w:r>
      <w:proofErr w:type="spellStart"/>
      <w:r>
        <w:t>Schindelin</w:t>
      </w:r>
      <w:proofErr w:type="spellEnd"/>
      <w:r>
        <w:t xml:space="preserve">, J. </w:t>
      </w:r>
      <w:r>
        <w:rPr>
          <w:i/>
        </w:rPr>
        <w:t>et al.</w:t>
      </w:r>
      <w:r>
        <w:t xml:space="preserve"> Fiji: An open-source platform for biological-image analysis. vol. 9 676–682 (2012).</w:t>
      </w:r>
    </w:p>
    <w:p w14:paraId="7F914AA0" w14:textId="77777777" w:rsidR="008319A2" w:rsidRDefault="00707A87">
      <w:pPr>
        <w:pStyle w:val="a9"/>
      </w:pPr>
      <w:bookmarkStart w:id="74" w:name="ref-Campbell1991"/>
      <w:bookmarkEnd w:id="73"/>
      <w:r>
        <w:t xml:space="preserve">47. Campbell, M. J. &amp; Dobson, A. J. An Introduction to Generalized Linear Models. </w:t>
      </w:r>
      <w:r>
        <w:rPr>
          <w:i/>
        </w:rPr>
        <w:t>Biometrics</w:t>
      </w:r>
      <w:r>
        <w:t xml:space="preserve"> </w:t>
      </w:r>
      <w:r>
        <w:rPr>
          <w:b/>
        </w:rPr>
        <w:t>47</w:t>
      </w:r>
      <w:r>
        <w:t>, 347 (1991).</w:t>
      </w:r>
    </w:p>
    <w:p w14:paraId="03E8E3E7" w14:textId="77777777" w:rsidR="008319A2" w:rsidRDefault="00707A87">
      <w:pPr>
        <w:pStyle w:val="a9"/>
      </w:pPr>
      <w:bookmarkStart w:id="75" w:name="ref-Rcoreteam2020"/>
      <w:bookmarkEnd w:id="74"/>
      <w:r>
        <w:t xml:space="preserve">48. R Core Team. R: A Language and Environment for Statistical Computing. </w:t>
      </w:r>
      <w:r>
        <w:rPr>
          <w:i/>
        </w:rPr>
        <w:t>Vienna, Austria</w:t>
      </w:r>
      <w:r>
        <w:t xml:space="preserve"> (2020).</w:t>
      </w:r>
    </w:p>
    <w:p w14:paraId="187BB4EA" w14:textId="77777777" w:rsidR="008319A2" w:rsidRDefault="00707A87">
      <w:pPr>
        <w:pStyle w:val="a9"/>
      </w:pPr>
      <w:bookmarkStart w:id="76" w:name="ref-Rossum1995"/>
      <w:bookmarkEnd w:id="75"/>
      <w:r>
        <w:t xml:space="preserve">49. Rossum, G. V. &amp; Drake, F. L. Python Tutorial, Technical Report CS-R9526. in </w:t>
      </w:r>
      <w:r>
        <w:rPr>
          <w:i/>
        </w:rPr>
        <w:t xml:space="preserve">Centrum </w:t>
      </w:r>
      <w:proofErr w:type="spellStart"/>
      <w:r>
        <w:rPr>
          <w:i/>
        </w:rPr>
        <w:t>voor</w:t>
      </w:r>
      <w:proofErr w:type="spellEnd"/>
      <w:r>
        <w:rPr>
          <w:i/>
        </w:rPr>
        <w:t xml:space="preserve"> </w:t>
      </w:r>
      <w:proofErr w:type="spellStart"/>
      <w:r>
        <w:rPr>
          <w:i/>
        </w:rPr>
        <w:t>wiskunde</w:t>
      </w:r>
      <w:proofErr w:type="spellEnd"/>
      <w:r>
        <w:rPr>
          <w:i/>
        </w:rPr>
        <w:t xml:space="preserve"> </w:t>
      </w:r>
      <w:proofErr w:type="spellStart"/>
      <w:r>
        <w:rPr>
          <w:i/>
        </w:rPr>
        <w:t>en</w:t>
      </w:r>
      <w:proofErr w:type="spellEnd"/>
      <w:r>
        <w:rPr>
          <w:i/>
        </w:rPr>
        <w:t xml:space="preserve"> informatica (</w:t>
      </w:r>
      <w:proofErr w:type="spellStart"/>
      <w:r>
        <w:rPr>
          <w:i/>
        </w:rPr>
        <w:t>cwi</w:t>
      </w:r>
      <w:proofErr w:type="spellEnd"/>
      <w:r>
        <w:rPr>
          <w:i/>
        </w:rPr>
        <w:t>)</w:t>
      </w:r>
      <w:r>
        <w:t xml:space="preserve"> (1995). doi:</w:t>
      </w:r>
      <w:hyperlink r:id="rId10">
        <w:r>
          <w:rPr>
            <w:rStyle w:val="af"/>
          </w:rPr>
          <w:t>10.1016/j.abb.2004.09.015</w:t>
        </w:r>
      </w:hyperlink>
      <w:r>
        <w:t>.</w:t>
      </w:r>
    </w:p>
    <w:p w14:paraId="5CD83DFD" w14:textId="77777777" w:rsidR="008319A2" w:rsidRDefault="00707A87">
      <w:pPr>
        <w:pStyle w:val="a9"/>
      </w:pPr>
      <w:bookmarkStart w:id="77" w:name="ref-Hunter2007"/>
      <w:bookmarkEnd w:id="76"/>
      <w:r>
        <w:t xml:space="preserve">50. Hunter, J. D. Matplotlib: A 2D graphics environment. </w:t>
      </w:r>
      <w:r>
        <w:rPr>
          <w:i/>
        </w:rPr>
        <w:t>Computing in Science and Engineering</w:t>
      </w:r>
      <w:r>
        <w:t xml:space="preserve"> </w:t>
      </w:r>
      <w:r>
        <w:rPr>
          <w:b/>
        </w:rPr>
        <w:t>9</w:t>
      </w:r>
      <w:r>
        <w:t>, 99–104 (2007).</w:t>
      </w:r>
    </w:p>
    <w:bookmarkEnd w:id="28"/>
    <w:bookmarkEnd w:id="77"/>
    <w:p w14:paraId="6ECEE99A" w14:textId="77777777" w:rsidR="008319A2" w:rsidRDefault="008319A2">
      <w:pPr>
        <w:pStyle w:val="a0"/>
      </w:pPr>
    </w:p>
    <w:p w14:paraId="12E498DB" w14:textId="77777777" w:rsidR="008319A2" w:rsidRDefault="00707A87">
      <w:r>
        <w:br w:type="page"/>
      </w:r>
    </w:p>
    <w:p w14:paraId="66C8D037" w14:textId="77777777" w:rsidR="008319A2" w:rsidRDefault="00707A87">
      <w:pPr>
        <w:pStyle w:val="1"/>
      </w:pPr>
      <w:bookmarkStart w:id="78" w:name="supplementary-material"/>
      <w:bookmarkEnd w:id="26"/>
      <w:r>
        <w:lastRenderedPageBreak/>
        <w:t>8</w:t>
      </w:r>
      <w:r>
        <w:tab/>
        <w:t>Supplementary Material</w:t>
      </w:r>
    </w:p>
    <w:p w14:paraId="40E8B2D6" w14:textId="77777777" w:rsidR="008319A2" w:rsidRPr="00665FCE" w:rsidRDefault="00707A87">
      <w:pPr>
        <w:pStyle w:val="TableCaption"/>
        <w:rPr>
          <w:rFonts w:ascii="Palatino" w:hAnsi="Palatino"/>
          <w:sz w:val="20"/>
          <w:szCs w:val="20"/>
        </w:rPr>
      </w:pPr>
      <w:bookmarkStart w:id="79" w:name="tbl:tbl1"/>
      <w:r w:rsidRPr="00665FCE">
        <w:rPr>
          <w:rFonts w:ascii="Palatino" w:hAnsi="Palatino"/>
          <w:sz w:val="20"/>
          <w:szCs w:val="20"/>
        </w:rPr>
        <w:t>Table S1 Factors affecting the variation in the laterality score of the embryonic hindgut with various genotype (Fig. 2).</w:t>
      </w:r>
    </w:p>
    <w:tbl>
      <w:tblPr>
        <w:tblW w:w="0" w:type="pct"/>
        <w:tblLook w:val="0020" w:firstRow="1" w:lastRow="0" w:firstColumn="0" w:lastColumn="0" w:noHBand="0" w:noVBand="0"/>
        <w:tblCaption w:val="Table S1 Factors affecting the variation in the laterality score of the embryonic hindgut with various genotype (Fig. 2)."/>
      </w:tblPr>
      <w:tblGrid>
        <w:gridCol w:w="1985"/>
        <w:gridCol w:w="1361"/>
        <w:gridCol w:w="1391"/>
      </w:tblGrid>
      <w:tr w:rsidR="008319A2" w14:paraId="1B667A63" w14:textId="77777777">
        <w:tc>
          <w:tcPr>
            <w:tcW w:w="0" w:type="auto"/>
            <w:tcBorders>
              <w:bottom w:val="single" w:sz="0" w:space="0" w:color="auto"/>
            </w:tcBorders>
            <w:vAlign w:val="bottom"/>
          </w:tcPr>
          <w:p w14:paraId="3A2181F3" w14:textId="77777777" w:rsidR="008319A2" w:rsidRDefault="008319A2"/>
        </w:tc>
        <w:tc>
          <w:tcPr>
            <w:tcW w:w="0" w:type="auto"/>
            <w:tcBorders>
              <w:bottom w:val="single" w:sz="0" w:space="0" w:color="auto"/>
            </w:tcBorders>
            <w:vAlign w:val="bottom"/>
          </w:tcPr>
          <w:p w14:paraId="328328AF" w14:textId="77777777" w:rsidR="008319A2" w:rsidRDefault="00D4797E">
            <w:pPr>
              <w:pStyle w:val="Compact"/>
              <w:jc w:val="left"/>
            </w:pPr>
            <m:oMath>
              <m:sSub>
                <m:sSubPr>
                  <m:ctrlPr>
                    <w:rPr>
                      <w:rFonts w:ascii="Cambria Math" w:hAnsi="Cambria Math"/>
                    </w:rPr>
                  </m:ctrlPr>
                </m:sSubPr>
                <m:e>
                  <m:r>
                    <w:rPr>
                      <w:rFonts w:ascii="Cambria Math" w:hAnsi="Cambria Math"/>
                    </w:rPr>
                    <m:t>t</m:t>
                  </m:r>
                </m:e>
                <m:sub>
                  <m:r>
                    <w:rPr>
                      <w:rFonts w:ascii="Cambria Math" w:hAnsi="Cambria Math"/>
                    </w:rPr>
                    <m:t>8</m:t>
                  </m:r>
                </m:sub>
              </m:sSub>
            </m:oMath>
            <w:r w:rsidR="00707A87">
              <w:t>-value</w:t>
            </w:r>
          </w:p>
        </w:tc>
        <w:tc>
          <w:tcPr>
            <w:tcW w:w="0" w:type="auto"/>
            <w:tcBorders>
              <w:bottom w:val="single" w:sz="0" w:space="0" w:color="auto"/>
            </w:tcBorders>
            <w:vAlign w:val="bottom"/>
          </w:tcPr>
          <w:p w14:paraId="6CBCA082" w14:textId="77777777" w:rsidR="008319A2" w:rsidRDefault="00707A87">
            <w:pPr>
              <w:pStyle w:val="Compact"/>
              <w:jc w:val="left"/>
            </w:pPr>
            <m:oMath>
              <m:r>
                <w:rPr>
                  <w:rFonts w:ascii="Cambria Math" w:hAnsi="Cambria Math"/>
                </w:rPr>
                <m:t>p</m:t>
              </m:r>
            </m:oMath>
            <w:r>
              <w:t>-value</w:t>
            </w:r>
          </w:p>
        </w:tc>
      </w:tr>
      <w:tr w:rsidR="008319A2" w14:paraId="57E8142E" w14:textId="77777777">
        <w:tc>
          <w:tcPr>
            <w:tcW w:w="0" w:type="auto"/>
          </w:tcPr>
          <w:p w14:paraId="4571F5D1" w14:textId="77777777" w:rsidR="008319A2" w:rsidRDefault="00707A87">
            <w:pPr>
              <w:pStyle w:val="Compact"/>
              <w:jc w:val="right"/>
            </w:pPr>
            <w:r>
              <w:t>Intercept</w:t>
            </w:r>
          </w:p>
        </w:tc>
        <w:tc>
          <w:tcPr>
            <w:tcW w:w="0" w:type="auto"/>
          </w:tcPr>
          <w:p w14:paraId="3FF02233" w14:textId="77777777" w:rsidR="008319A2" w:rsidRDefault="00707A87">
            <w:pPr>
              <w:pStyle w:val="Compact"/>
              <w:jc w:val="left"/>
            </w:pPr>
            <w:r>
              <w:t>-4.042</w:t>
            </w:r>
          </w:p>
        </w:tc>
        <w:tc>
          <w:tcPr>
            <w:tcW w:w="0" w:type="auto"/>
          </w:tcPr>
          <w:p w14:paraId="7A5CDF1B" w14:textId="77777777" w:rsidR="008319A2" w:rsidRDefault="00707A87">
            <w:pPr>
              <w:pStyle w:val="Compact"/>
              <w:jc w:val="left"/>
            </w:pPr>
            <w:r>
              <w:t>0.003723</w:t>
            </w:r>
          </w:p>
        </w:tc>
      </w:tr>
      <w:tr w:rsidR="008319A2" w14:paraId="3612915A" w14:textId="77777777">
        <w:tc>
          <w:tcPr>
            <w:tcW w:w="0" w:type="auto"/>
          </w:tcPr>
          <w:p w14:paraId="7D5B0ED6" w14:textId="77777777" w:rsidR="008319A2" w:rsidRDefault="00707A87">
            <w:pPr>
              <w:pStyle w:val="Compact"/>
              <w:jc w:val="right"/>
            </w:pPr>
            <w:r>
              <w:t>Chirality Index</w:t>
            </w:r>
          </w:p>
        </w:tc>
        <w:tc>
          <w:tcPr>
            <w:tcW w:w="0" w:type="auto"/>
          </w:tcPr>
          <w:p w14:paraId="295517B0" w14:textId="77777777" w:rsidR="008319A2" w:rsidRDefault="00707A87">
            <w:pPr>
              <w:pStyle w:val="Compact"/>
              <w:jc w:val="left"/>
            </w:pPr>
            <w:r>
              <w:t>-5.992</w:t>
            </w:r>
          </w:p>
        </w:tc>
        <w:tc>
          <w:tcPr>
            <w:tcW w:w="0" w:type="auto"/>
          </w:tcPr>
          <w:p w14:paraId="407A7CCD" w14:textId="77777777" w:rsidR="008319A2" w:rsidRDefault="00707A87">
            <w:pPr>
              <w:pStyle w:val="Compact"/>
              <w:jc w:val="left"/>
            </w:pPr>
            <w:r>
              <w:t>0.000326</w:t>
            </w:r>
          </w:p>
        </w:tc>
      </w:tr>
    </w:tbl>
    <w:p w14:paraId="015EEB1D" w14:textId="77777777" w:rsidR="008319A2" w:rsidRPr="00665FCE" w:rsidRDefault="00707A87">
      <w:pPr>
        <w:pStyle w:val="TableCaption"/>
        <w:rPr>
          <w:rFonts w:ascii="Palatino" w:hAnsi="Palatino"/>
          <w:sz w:val="20"/>
          <w:szCs w:val="20"/>
        </w:rPr>
      </w:pPr>
      <w:bookmarkStart w:id="80" w:name="tbl:tbl2"/>
      <w:bookmarkEnd w:id="79"/>
      <w:r w:rsidRPr="00665FCE">
        <w:rPr>
          <w:rFonts w:ascii="Palatino" w:hAnsi="Palatino"/>
          <w:sz w:val="20"/>
          <w:szCs w:val="20"/>
        </w:rPr>
        <w:t xml:space="preserve">Table S2 Factors affecting the variation in the </w:t>
      </w:r>
      <w:proofErr w:type="spellStart"/>
      <w:r w:rsidRPr="00665FCE">
        <w:rPr>
          <w:rFonts w:ascii="Palatino" w:hAnsi="Palatino"/>
          <w:sz w:val="20"/>
          <w:szCs w:val="20"/>
        </w:rPr>
        <w:t>the</w:t>
      </w:r>
      <w:proofErr w:type="spellEnd"/>
      <w:r w:rsidRPr="00665FCE">
        <w:rPr>
          <w:rFonts w:ascii="Palatino" w:hAnsi="Palatino"/>
          <w:sz w:val="20"/>
          <w:szCs w:val="20"/>
        </w:rPr>
        <w:t xml:space="preserve"> rotational direction of the hindgut in </w:t>
      </w:r>
      <w:r w:rsidRPr="00665FCE">
        <w:rPr>
          <w:rFonts w:ascii="Palatino" w:hAnsi="Palatino"/>
          <w:i/>
          <w:sz w:val="20"/>
          <w:szCs w:val="20"/>
        </w:rPr>
        <w:t>emc</w:t>
      </w:r>
      <w:r w:rsidRPr="00665FCE">
        <w:rPr>
          <w:rFonts w:ascii="Palatino" w:hAnsi="Palatino"/>
          <w:i/>
          <w:sz w:val="20"/>
          <w:szCs w:val="20"/>
          <w:vertAlign w:val="superscript"/>
        </w:rPr>
        <w:t>AP6</w:t>
      </w:r>
      <w:r w:rsidRPr="00665FCE">
        <w:rPr>
          <w:rFonts w:ascii="Palatino" w:hAnsi="Palatino"/>
          <w:sz w:val="20"/>
          <w:szCs w:val="20"/>
        </w:rPr>
        <w:t xml:space="preserve"> (Fig. 3).</w:t>
      </w:r>
    </w:p>
    <w:tbl>
      <w:tblPr>
        <w:tblW w:w="0" w:type="pct"/>
        <w:tblLook w:val="0020" w:firstRow="1" w:lastRow="0" w:firstColumn="0" w:lastColumn="0" w:noHBand="0" w:noVBand="0"/>
        <w:tblCaption w:val="Table S2 Factors affecting the variation in the the rotational direction of the hindgut in emcAP6 (Fig. 3)."/>
      </w:tblPr>
      <w:tblGrid>
        <w:gridCol w:w="2424"/>
        <w:gridCol w:w="1438"/>
        <w:gridCol w:w="1310"/>
      </w:tblGrid>
      <w:tr w:rsidR="008319A2" w14:paraId="17D94A71" w14:textId="77777777">
        <w:tc>
          <w:tcPr>
            <w:tcW w:w="0" w:type="auto"/>
            <w:tcBorders>
              <w:bottom w:val="single" w:sz="0" w:space="0" w:color="auto"/>
            </w:tcBorders>
            <w:vAlign w:val="bottom"/>
          </w:tcPr>
          <w:p w14:paraId="316E5A9A" w14:textId="77777777" w:rsidR="008319A2" w:rsidRDefault="008319A2"/>
        </w:tc>
        <w:tc>
          <w:tcPr>
            <w:tcW w:w="0" w:type="auto"/>
            <w:tcBorders>
              <w:bottom w:val="single" w:sz="0" w:space="0" w:color="auto"/>
            </w:tcBorders>
            <w:vAlign w:val="bottom"/>
          </w:tcPr>
          <w:p w14:paraId="7196A015" w14:textId="77777777" w:rsidR="008319A2" w:rsidRDefault="00D4797E">
            <w:pPr>
              <w:pStyle w:val="Compact"/>
              <w:jc w:val="left"/>
            </w:pPr>
            <m:oMath>
              <m:sSub>
                <m:sSubPr>
                  <m:ctrlPr>
                    <w:rPr>
                      <w:rFonts w:ascii="Cambria Math" w:hAnsi="Cambria Math"/>
                    </w:rPr>
                  </m:ctrlPr>
                </m:sSubPr>
                <m:e>
                  <m:r>
                    <w:rPr>
                      <w:rFonts w:ascii="Cambria Math" w:hAnsi="Cambria Math"/>
                    </w:rPr>
                    <m:t>t</m:t>
                  </m:r>
                </m:e>
                <m:sub>
                  <m:r>
                    <w:rPr>
                      <w:rFonts w:ascii="Cambria Math" w:hAnsi="Cambria Math"/>
                    </w:rPr>
                    <m:t>13</m:t>
                  </m:r>
                </m:sub>
              </m:sSub>
            </m:oMath>
            <w:r w:rsidR="00707A87">
              <w:t>-value</w:t>
            </w:r>
          </w:p>
        </w:tc>
        <w:tc>
          <w:tcPr>
            <w:tcW w:w="0" w:type="auto"/>
            <w:tcBorders>
              <w:bottom w:val="single" w:sz="0" w:space="0" w:color="auto"/>
            </w:tcBorders>
            <w:vAlign w:val="bottom"/>
          </w:tcPr>
          <w:p w14:paraId="3A883EAD" w14:textId="77777777" w:rsidR="008319A2" w:rsidRDefault="00707A87">
            <w:pPr>
              <w:pStyle w:val="Compact"/>
              <w:jc w:val="left"/>
            </w:pPr>
            <m:oMath>
              <m:r>
                <w:rPr>
                  <w:rFonts w:ascii="Cambria Math" w:hAnsi="Cambria Math"/>
                </w:rPr>
                <m:t>p</m:t>
              </m:r>
            </m:oMath>
            <w:r>
              <w:t>-value</w:t>
            </w:r>
          </w:p>
        </w:tc>
      </w:tr>
      <w:tr w:rsidR="008319A2" w14:paraId="2DBD7D51" w14:textId="77777777">
        <w:tc>
          <w:tcPr>
            <w:tcW w:w="0" w:type="auto"/>
          </w:tcPr>
          <w:p w14:paraId="0609917E" w14:textId="77777777" w:rsidR="008319A2" w:rsidRDefault="00707A87">
            <w:pPr>
              <w:pStyle w:val="Compact"/>
              <w:jc w:val="right"/>
            </w:pPr>
            <w:r>
              <w:t>Intercept</w:t>
            </w:r>
          </w:p>
        </w:tc>
        <w:tc>
          <w:tcPr>
            <w:tcW w:w="0" w:type="auto"/>
          </w:tcPr>
          <w:p w14:paraId="381F4A58" w14:textId="77777777" w:rsidR="008319A2" w:rsidRDefault="00707A87">
            <w:pPr>
              <w:pStyle w:val="Compact"/>
              <w:jc w:val="left"/>
            </w:pPr>
            <w:r>
              <w:t>-1.149</w:t>
            </w:r>
          </w:p>
        </w:tc>
        <w:tc>
          <w:tcPr>
            <w:tcW w:w="0" w:type="auto"/>
          </w:tcPr>
          <w:p w14:paraId="2373D4F5" w14:textId="77777777" w:rsidR="008319A2" w:rsidRDefault="00707A87">
            <w:pPr>
              <w:pStyle w:val="Compact"/>
              <w:jc w:val="left"/>
            </w:pPr>
            <w:r>
              <w:t>0.27109</w:t>
            </w:r>
          </w:p>
        </w:tc>
      </w:tr>
      <w:tr w:rsidR="008319A2" w14:paraId="64B5912D" w14:textId="77777777">
        <w:tc>
          <w:tcPr>
            <w:tcW w:w="0" w:type="auto"/>
          </w:tcPr>
          <w:p w14:paraId="597D5CBF" w14:textId="77777777" w:rsidR="008319A2" w:rsidRDefault="00707A87">
            <w:pPr>
              <w:pStyle w:val="Compact"/>
              <w:jc w:val="right"/>
            </w:pPr>
            <w:r>
              <w:t>Live Chirality Index</w:t>
            </w:r>
          </w:p>
        </w:tc>
        <w:tc>
          <w:tcPr>
            <w:tcW w:w="0" w:type="auto"/>
          </w:tcPr>
          <w:p w14:paraId="395C00CD" w14:textId="77777777" w:rsidR="008319A2" w:rsidRDefault="00707A87">
            <w:pPr>
              <w:pStyle w:val="Compact"/>
              <w:jc w:val="left"/>
            </w:pPr>
            <w:r>
              <w:t>-3.256</w:t>
            </w:r>
          </w:p>
        </w:tc>
        <w:tc>
          <w:tcPr>
            <w:tcW w:w="0" w:type="auto"/>
          </w:tcPr>
          <w:p w14:paraId="19978427" w14:textId="77777777" w:rsidR="008319A2" w:rsidRDefault="00707A87">
            <w:pPr>
              <w:pStyle w:val="Compact"/>
              <w:jc w:val="left"/>
            </w:pPr>
            <w:r>
              <w:t>0.00625</w:t>
            </w:r>
          </w:p>
        </w:tc>
      </w:tr>
    </w:tbl>
    <w:p w14:paraId="248F505A" w14:textId="77777777" w:rsidR="008319A2" w:rsidRPr="00665FCE" w:rsidRDefault="00707A87">
      <w:pPr>
        <w:pStyle w:val="TableCaption"/>
        <w:rPr>
          <w:rFonts w:ascii="Palatino" w:hAnsi="Palatino"/>
          <w:sz w:val="20"/>
          <w:szCs w:val="20"/>
        </w:rPr>
      </w:pPr>
      <w:bookmarkStart w:id="81" w:name="tbl:tbl3"/>
      <w:bookmarkEnd w:id="80"/>
      <w:r w:rsidRPr="00665FCE">
        <w:rPr>
          <w:rFonts w:ascii="Palatino" w:hAnsi="Palatino"/>
          <w:sz w:val="20"/>
          <w:szCs w:val="20"/>
        </w:rPr>
        <w:t xml:space="preserve">Table S3 Logistic regression analyses between the laterality score and live chirality index in </w:t>
      </w:r>
      <w:r w:rsidRPr="00665FCE">
        <w:rPr>
          <w:rFonts w:ascii="Palatino" w:hAnsi="Palatino"/>
          <w:i/>
          <w:sz w:val="20"/>
          <w:szCs w:val="20"/>
        </w:rPr>
        <w:t>emc</w:t>
      </w:r>
      <w:r w:rsidRPr="00665FCE">
        <w:rPr>
          <w:rFonts w:ascii="Palatino" w:hAnsi="Palatino"/>
          <w:i/>
          <w:sz w:val="20"/>
          <w:szCs w:val="20"/>
          <w:vertAlign w:val="superscript"/>
        </w:rPr>
        <w:t>AP6</w:t>
      </w:r>
      <w:r w:rsidRPr="00665FCE">
        <w:rPr>
          <w:rFonts w:ascii="Palatino" w:hAnsi="Palatino"/>
          <w:sz w:val="20"/>
          <w:szCs w:val="20"/>
        </w:rPr>
        <w:t>.</w:t>
      </w:r>
    </w:p>
    <w:tbl>
      <w:tblPr>
        <w:tblW w:w="5000" w:type="pct"/>
        <w:tblLook w:val="0020" w:firstRow="1" w:lastRow="0" w:firstColumn="0" w:lastColumn="0" w:noHBand="0" w:noVBand="0"/>
        <w:tblCaption w:val="Table S3 Logistic regression analyses between the laterality score and live chirality index in emcAP6."/>
      </w:tblPr>
      <w:tblGrid>
        <w:gridCol w:w="3654"/>
        <w:gridCol w:w="3409"/>
        <w:gridCol w:w="2115"/>
      </w:tblGrid>
      <w:tr w:rsidR="008319A2" w14:paraId="37BF74DE" w14:textId="77777777">
        <w:tc>
          <w:tcPr>
            <w:tcW w:w="0" w:type="auto"/>
            <w:tcBorders>
              <w:bottom w:val="single" w:sz="0" w:space="0" w:color="auto"/>
            </w:tcBorders>
            <w:vAlign w:val="bottom"/>
          </w:tcPr>
          <w:p w14:paraId="290A60D7" w14:textId="77777777" w:rsidR="008319A2" w:rsidRDefault="008319A2"/>
        </w:tc>
        <w:tc>
          <w:tcPr>
            <w:tcW w:w="0" w:type="auto"/>
            <w:tcBorders>
              <w:bottom w:val="single" w:sz="0" w:space="0" w:color="auto"/>
            </w:tcBorders>
            <w:vAlign w:val="bottom"/>
          </w:tcPr>
          <w:p w14:paraId="0E31F146" w14:textId="77777777" w:rsidR="008319A2" w:rsidRDefault="00707A87">
            <w:pPr>
              <w:pStyle w:val="Compact"/>
              <w:jc w:val="left"/>
            </w:pPr>
            <w:r>
              <w:t>Model</w:t>
            </w:r>
          </w:p>
        </w:tc>
        <w:tc>
          <w:tcPr>
            <w:tcW w:w="0" w:type="auto"/>
            <w:tcBorders>
              <w:bottom w:val="single" w:sz="0" w:space="0" w:color="auto"/>
            </w:tcBorders>
            <w:vAlign w:val="bottom"/>
          </w:tcPr>
          <w:p w14:paraId="2D01C3C0" w14:textId="77777777" w:rsidR="008319A2" w:rsidRDefault="00D4797E">
            <w:pPr>
              <w:pStyle w:val="Compact"/>
              <w:jc w:val="left"/>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r>
      <w:tr w:rsidR="008319A2" w14:paraId="5A478790" w14:textId="77777777">
        <w:tc>
          <w:tcPr>
            <w:tcW w:w="0" w:type="auto"/>
          </w:tcPr>
          <w:p w14:paraId="46F33380" w14:textId="77777777" w:rsidR="008319A2" w:rsidRDefault="00707A87">
            <w:pPr>
              <w:pStyle w:val="Compact"/>
              <w:jc w:val="right"/>
            </w:pPr>
            <w:r>
              <w:t>Best fit model</w:t>
            </w:r>
          </w:p>
        </w:tc>
        <w:tc>
          <w:tcPr>
            <w:tcW w:w="0" w:type="auto"/>
          </w:tcPr>
          <w:p w14:paraId="7B0BA0F2" w14:textId="77777777" w:rsidR="008319A2" w:rsidRDefault="00707A87">
            <w:pPr>
              <w:pStyle w:val="Compact"/>
              <w:jc w:val="left"/>
            </w:pPr>
            <m:oMathPara>
              <m:oMath>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-4.531×(x-0.00697)</m:t>
                        </m:r>
                      </m:sup>
                    </m:sSup>
                  </m:den>
                </m:f>
              </m:oMath>
            </m:oMathPara>
          </w:p>
        </w:tc>
        <w:tc>
          <w:tcPr>
            <w:tcW w:w="0" w:type="auto"/>
          </w:tcPr>
          <w:p w14:paraId="082A4FE4" w14:textId="77777777" w:rsidR="008319A2" w:rsidRDefault="00707A87">
            <w:pPr>
              <w:pStyle w:val="Compact"/>
              <w:jc w:val="left"/>
            </w:pPr>
            <w:r>
              <w:t>0.8607872</w:t>
            </w:r>
          </w:p>
        </w:tc>
      </w:tr>
      <w:tr w:rsidR="008319A2" w14:paraId="634AF38E" w14:textId="77777777">
        <w:tc>
          <w:tcPr>
            <w:tcW w:w="0" w:type="auto"/>
          </w:tcPr>
          <w:p w14:paraId="05287FD3" w14:textId="77777777" w:rsidR="008319A2" w:rsidRDefault="00707A87">
            <w:pPr>
              <w:pStyle w:val="Compact"/>
              <w:jc w:val="right"/>
            </w:pPr>
            <w:r>
              <w:t>Model fitted for Fig. 2</w:t>
            </w:r>
          </w:p>
        </w:tc>
        <w:tc>
          <w:tcPr>
            <w:tcW w:w="0" w:type="auto"/>
          </w:tcPr>
          <w:p w14:paraId="7DBC7354" w14:textId="77777777" w:rsidR="008319A2" w:rsidRDefault="00707A87">
            <w:pPr>
              <w:pStyle w:val="Compact"/>
              <w:jc w:val="left"/>
            </w:pPr>
            <m:oMathPara>
              <m:oMath>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-0.410×(x-3.42)</m:t>
                        </m:r>
                      </m:sup>
                    </m:sSup>
                  </m:den>
                </m:f>
              </m:oMath>
            </m:oMathPara>
          </w:p>
        </w:tc>
        <w:tc>
          <w:tcPr>
            <w:tcW w:w="0" w:type="auto"/>
          </w:tcPr>
          <w:p w14:paraId="41A147C4" w14:textId="77777777" w:rsidR="008319A2" w:rsidRDefault="00707A87">
            <w:pPr>
              <w:pStyle w:val="Compact"/>
              <w:jc w:val="left"/>
            </w:pPr>
            <w:r>
              <w:t>0.7246853</w:t>
            </w:r>
          </w:p>
        </w:tc>
      </w:tr>
      <w:bookmarkEnd w:id="81"/>
    </w:tbl>
    <w:p w14:paraId="4D6E881E" w14:textId="77777777" w:rsidR="008319A2" w:rsidRDefault="008319A2">
      <w:pPr>
        <w:pStyle w:val="a0"/>
      </w:pPr>
    </w:p>
    <w:p w14:paraId="2468D891" w14:textId="77777777" w:rsidR="008319A2" w:rsidRDefault="00707A87">
      <w:r>
        <w:br w:type="page"/>
      </w:r>
    </w:p>
    <w:p w14:paraId="6548FB34" w14:textId="77777777" w:rsidR="008319A2" w:rsidRDefault="00707A87">
      <w:pPr>
        <w:pStyle w:val="1"/>
      </w:pPr>
      <w:bookmarkStart w:id="82" w:name="acknowledgements"/>
      <w:bookmarkEnd w:id="78"/>
      <w:r>
        <w:lastRenderedPageBreak/>
        <w:t>9</w:t>
      </w:r>
      <w:r>
        <w:tab/>
        <w:t>Acknowledgements</w:t>
      </w:r>
    </w:p>
    <w:p w14:paraId="3BD9F380" w14:textId="77777777" w:rsidR="008319A2" w:rsidRDefault="00707A87">
      <w:pPr>
        <w:pStyle w:val="FirstParagraph"/>
      </w:pPr>
      <w:r>
        <w:t xml:space="preserve">We thank N.S. Moon and S. </w:t>
      </w:r>
      <w:proofErr w:type="spellStart"/>
      <w:r>
        <w:t>Noselli</w:t>
      </w:r>
      <w:proofErr w:type="spellEnd"/>
      <w:r>
        <w:t xml:space="preserve"> for fly stocks. We also thank the Bloomington Drosophila Stock Center (Indiana University), the Drosophila Genetic Resource Center (Indiana University) and the Kyoto Stock Center (Kyoto Institute of Technology) for fly stocks, and the Developmental Studies Hybridoma Bank (University of Iowa) for antibodies. This work was supported by a Grant-in-Aid for Scientific Research on Innovative Areas (15H05856) and a Grant-in-Aid for JSPS Fellows (16J01027).</w:t>
      </w:r>
      <w:bookmarkEnd w:id="82"/>
    </w:p>
    <w:sectPr w:rsidR="008319A2" w:rsidSect="000C43BC">
      <w:headerReference w:type="default" r:id="rId11"/>
      <w:footerReference w:type="even" r:id="rId12"/>
      <w:footerReference w:type="default" r:id="rId13"/>
      <w:headerReference w:type="first" r:id="rId14"/>
      <w:footerReference w:type="first" r:id="rId15"/>
      <w:pgSz w:w="12240" w:h="15840"/>
      <w:pgMar w:top="1418" w:right="1531" w:bottom="1077" w:left="1531" w:header="1021" w:footer="851" w:gutter="0"/>
      <w:lnNumType w:countBy="1"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omoki Ishibashi" w:date="2020-09-19T23:35:00Z" w:initials="">
    <w:p w14:paraId="4D10286A" w14:textId="77777777" w:rsidR="008319A2" w:rsidRDefault="00707A87">
      <w:pPr>
        <w:rPr>
          <w:lang w:eastAsia="ja-JP"/>
        </w:rPr>
      </w:pPr>
      <w:r>
        <w:annotationRef/>
      </w:r>
      <w:r>
        <w:rPr>
          <w:lang w:eastAsia="ja-JP"/>
        </w:rPr>
        <w:t>Tabin</w:t>
      </w:r>
      <w:r>
        <w:rPr>
          <w:lang w:eastAsia="ja-JP"/>
        </w:rPr>
        <w:t>の引用あってますか</w:t>
      </w:r>
      <w:r>
        <w:rPr>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1028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10286A" w16cid:durableId="231C5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103D8" w14:textId="77777777" w:rsidR="00D4797E" w:rsidRDefault="00D4797E">
      <w:r>
        <w:separator/>
      </w:r>
    </w:p>
  </w:endnote>
  <w:endnote w:type="continuationSeparator" w:id="0">
    <w:p w14:paraId="0FF2CD4B" w14:textId="77777777" w:rsidR="00D4797E" w:rsidRDefault="00D4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Ricty Diminished Discord">
    <w:altName w:val="游ゴシック"/>
    <w:panose1 w:val="020B0509020203020207"/>
    <w:charset w:val="80"/>
    <w:family w:val="modern"/>
    <w:pitch w:val="fixed"/>
    <w:sig w:usb0="E00002FF" w:usb1="6A4FFDEB" w:usb2="00000012" w:usb3="00000000" w:csb0="0012019F" w:csb1="00000000"/>
  </w:font>
  <w:font w:name="Cambria Math">
    <w:panose1 w:val="02040503050406030204"/>
    <w:charset w:val="00"/>
    <w:family w:val="roman"/>
    <w:pitch w:val="variable"/>
    <w:sig w:usb0="E00006FF" w:usb1="420024FF" w:usb2="02000000" w:usb3="00000000" w:csb0="0000019F" w:csb1="00000000"/>
  </w:font>
  <w:font w:name="Palatino">
    <w:panose1 w:val="00000000000000000000"/>
    <w:charset w:val="00"/>
    <w:family w:val="auto"/>
    <w:pitch w:val="variable"/>
    <w:sig w:usb0="A00002FF" w:usb1="7800205A" w:usb2="14600000" w:usb3="00000000" w:csb0="00000193"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6565" w14:textId="77777777" w:rsidR="00D74394" w:rsidRDefault="00707A87" w:rsidP="000B2E77">
    <w:pPr>
      <w:pStyle w:val="af1"/>
      <w:framePr w:wrap="none"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160A9D46" w14:textId="77777777" w:rsidR="00D74394" w:rsidRDefault="00D4797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84F6" w14:textId="0227BE84" w:rsidR="001F1C62" w:rsidRDefault="001F1C62">
    <w:pPr>
      <w:pStyle w:val="af1"/>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2F517" w14:textId="2FA951DF" w:rsidR="001F1C62" w:rsidRDefault="001F1C62">
    <w:pPr>
      <w:pStyle w:val="af1"/>
      <w:rPr>
        <w:lang w:eastAsia="ja-JP"/>
      </w:rPr>
    </w:pPr>
    <w:r w:rsidRPr="001A5461">
      <w:rPr>
        <w:rFonts w:ascii="Palatino Linotype" w:hAnsi="Palatino Linotype"/>
        <w:i/>
        <w:sz w:val="16"/>
        <w:szCs w:val="16"/>
      </w:rPr>
      <w:t>Symmetry</w:t>
    </w:r>
    <w:r>
      <w:rPr>
        <w:rFonts w:ascii="Palatino Linotype" w:hAnsi="Palatino Linotype"/>
        <w:i/>
        <w:sz w:val="16"/>
        <w:szCs w:val="16"/>
      </w:rPr>
      <w:t xml:space="preserve"> </w:t>
    </w:r>
    <w:r w:rsidRPr="00DB5439">
      <w:rPr>
        <w:rFonts w:ascii="Palatino Linotype" w:hAnsi="Palatino Linotype"/>
        <w:b/>
        <w:bCs/>
        <w:iCs/>
        <w:sz w:val="16"/>
        <w:szCs w:val="16"/>
      </w:rPr>
      <w:t>20</w:t>
    </w:r>
    <w:r>
      <w:rPr>
        <w:rFonts w:ascii="Palatino Linotype" w:hAnsi="Palatino Linotype"/>
        <w:b/>
        <w:bCs/>
        <w:iCs/>
        <w:sz w:val="16"/>
        <w:szCs w:val="16"/>
      </w:rPr>
      <w:t>20</w:t>
    </w:r>
    <w:r w:rsidRPr="00DB5439">
      <w:rPr>
        <w:rFonts w:ascii="Palatino Linotype" w:hAnsi="Palatino Linotype"/>
        <w:bCs/>
        <w:iCs/>
        <w:sz w:val="16"/>
        <w:szCs w:val="16"/>
      </w:rPr>
      <w:t xml:space="preserve">, </w:t>
    </w:r>
    <w:r w:rsidRPr="00DB5439">
      <w:rPr>
        <w:rFonts w:ascii="Palatino Linotype" w:hAnsi="Palatino Linotype"/>
        <w:bCs/>
        <w:i/>
        <w:iCs/>
        <w:sz w:val="16"/>
        <w:szCs w:val="16"/>
      </w:rPr>
      <w:t>1</w:t>
    </w:r>
    <w:r>
      <w:rPr>
        <w:rFonts w:ascii="Palatino Linotype" w:hAnsi="Palatino Linotype"/>
        <w:bCs/>
        <w:i/>
        <w:iCs/>
        <w:sz w:val="16"/>
        <w:szCs w:val="16"/>
      </w:rPr>
      <w:t>2</w:t>
    </w:r>
    <w:r w:rsidRPr="00DB5439">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1F1C62">
      <w:rPr>
        <w:rFonts w:ascii="Palatino Linotype" w:hAnsi="Palatino Linotype"/>
        <w:bCs/>
        <w:iCs/>
        <w:sz w:val="16"/>
        <w:szCs w:val="16"/>
      </w:rPr>
      <w:ptab w:relativeTo="margin" w:alignment="center" w:leader="none"/>
    </w:r>
    <w:r w:rsidRPr="001F1C62">
      <w:rPr>
        <w:rFonts w:ascii="Palatino Linotype" w:hAnsi="Palatino Linotype"/>
        <w:bCs/>
        <w:iCs/>
        <w:sz w:val="16"/>
        <w:szCs w:val="16"/>
      </w:rPr>
      <w:ptab w:relativeTo="margin" w:alignment="right" w:leader="none"/>
    </w:r>
    <w:r w:rsidRPr="00372FCD">
      <w:rPr>
        <w:rFonts w:ascii="Palatino Linotype" w:hAnsi="Palatino Linotype"/>
        <w:sz w:val="16"/>
        <w:szCs w:val="16"/>
        <w:lang w:val="fr-CH"/>
      </w:rPr>
      <w:t>www.mdpi.com/journal/</w:t>
    </w:r>
    <w:r w:rsidRPr="001A5461">
      <w:rPr>
        <w:rFonts w:ascii="Palatino Linotype" w:hAnsi="Palatino Linotype"/>
        <w:sz w:val="16"/>
        <w:szCs w:val="16"/>
      </w:rPr>
      <w:t>symmetry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893B5" w14:textId="77777777" w:rsidR="00D4797E" w:rsidRDefault="00D4797E">
      <w:r>
        <w:separator/>
      </w:r>
    </w:p>
  </w:footnote>
  <w:footnote w:type="continuationSeparator" w:id="0">
    <w:p w14:paraId="537C3587" w14:textId="77777777" w:rsidR="00D4797E" w:rsidRDefault="00D47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5B03A" w14:textId="77777777" w:rsidR="00D863C5" w:rsidRDefault="00707A87" w:rsidP="000C43BC">
    <w:r>
      <w:rPr>
        <w:i/>
      </w:rPr>
      <w:t xml:space="preserve">Symmetry </w:t>
    </w:r>
    <w:r w:rsidRPr="00DB5439">
      <w:rPr>
        <w:b/>
      </w:rPr>
      <w:t>20</w:t>
    </w:r>
    <w:r>
      <w:rPr>
        <w:b/>
      </w:rPr>
      <w:t>20</w:t>
    </w:r>
    <w:r w:rsidRPr="00DB5439">
      <w:t xml:space="preserve">, </w:t>
    </w:r>
    <w:r w:rsidRPr="00DB5439">
      <w:rPr>
        <w:i/>
      </w:rPr>
      <w:t>1</w:t>
    </w:r>
    <w:r>
      <w:rPr>
        <w:i/>
      </w:rPr>
      <w:t>2</w:t>
    </w:r>
    <w:r>
      <w:t>, x FOR PEER REVIEW</w:t>
    </w:r>
    <w:r>
      <w:tab/>
    </w:r>
    <w:r>
      <w:fldChar w:fldCharType="begin"/>
    </w:r>
    <w:r>
      <w:instrText xml:space="preserve"> PAGE   \* MERGEFORMAT </w:instrText>
    </w:r>
    <w:r>
      <w:fldChar w:fldCharType="separate"/>
    </w:r>
    <w:r>
      <w:t>2</w:t>
    </w:r>
    <w:r>
      <w:fldChar w:fldCharType="end"/>
    </w:r>
    <w:r>
      <w:t xml:space="preserve"> of </w:t>
    </w:r>
    <w:fldSimple w:instr=" NUMPAGES   \* MERGEFORMAT ">
      <w:r>
        <w:t>4</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FC537" w14:textId="797BA0F3" w:rsidR="008D3235" w:rsidRDefault="003B455C">
    <w:pPr>
      <w:pStyle w:val="af6"/>
      <w:rPr>
        <w:lang w:eastAsia="ja-JP"/>
      </w:rPr>
    </w:pPr>
    <w:r>
      <w:rPr>
        <w:noProof/>
        <w:lang w:eastAsia="zh-CN"/>
      </w:rPr>
      <w:drawing>
        <wp:inline distT="0" distB="0" distL="0" distR="0" wp14:anchorId="746DA909" wp14:editId="2DFAC631">
          <wp:extent cx="1788795" cy="427355"/>
          <wp:effectExtent l="0" t="0" r="0" b="0"/>
          <wp:docPr id="5" name="図 1" descr="Symmetry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ymmetry_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427355"/>
                  </a:xfrm>
                  <a:prstGeom prst="rect">
                    <a:avLst/>
                  </a:prstGeom>
                  <a:noFill/>
                  <a:ln>
                    <a:noFill/>
                  </a:ln>
                </pic:spPr>
              </pic:pic>
            </a:graphicData>
          </a:graphic>
        </wp:inline>
      </w:drawing>
    </w:r>
    <w:r w:rsidR="00707A87">
      <w:ptab w:relativeTo="margin" w:alignment="center" w:leader="none"/>
    </w:r>
    <w:r w:rsidR="00707A87">
      <w:ptab w:relativeTo="margin" w:alignment="right" w:leader="none"/>
    </w:r>
    <w:r>
      <w:rPr>
        <w:i/>
        <w:noProof/>
        <w:szCs w:val="16"/>
        <w:lang w:eastAsia="zh-CN"/>
      </w:rPr>
      <w:drawing>
        <wp:inline distT="0" distB="0" distL="0" distR="0" wp14:anchorId="08920C76" wp14:editId="65F4C95B">
          <wp:extent cx="536575" cy="357505"/>
          <wp:effectExtent l="0" t="0" r="0" b="0"/>
          <wp:docPr id="4" name="Picture 3" descr="logo-mdp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mdpi"/>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6575" cy="3575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1DADD"/>
    <w:multiLevelType w:val="multilevel"/>
    <w:tmpl w:val="1CB848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ABCC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4F1E9C2"/>
    <w:multiLevelType w:val="multilevel"/>
    <w:tmpl w:val="C86E9F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6AE07BB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3E9C3F60"/>
    <w:lvl w:ilvl="0">
      <w:start w:val="1"/>
      <w:numFmt w:val="decimal"/>
      <w:lvlText w:val="%1."/>
      <w:lvlJc w:val="left"/>
      <w:pPr>
        <w:tabs>
          <w:tab w:val="num" w:pos="2061"/>
        </w:tabs>
        <w:ind w:leftChars="800" w:left="2061" w:hangingChars="200" w:hanging="360"/>
      </w:pPr>
    </w:lvl>
  </w:abstractNum>
  <w:abstractNum w:abstractNumId="5" w15:restartNumberingAfterBreak="0">
    <w:nsid w:val="FFFFFF7D"/>
    <w:multiLevelType w:val="singleLevel"/>
    <w:tmpl w:val="DBA03470"/>
    <w:lvl w:ilvl="0">
      <w:start w:val="1"/>
      <w:numFmt w:val="decimal"/>
      <w:lvlText w:val="%1."/>
      <w:lvlJc w:val="left"/>
      <w:pPr>
        <w:tabs>
          <w:tab w:val="num" w:pos="1636"/>
        </w:tabs>
        <w:ind w:leftChars="600" w:left="1636" w:hangingChars="200" w:hanging="360"/>
      </w:pPr>
    </w:lvl>
  </w:abstractNum>
  <w:abstractNum w:abstractNumId="6" w15:restartNumberingAfterBreak="0">
    <w:nsid w:val="FFFFFF7E"/>
    <w:multiLevelType w:val="singleLevel"/>
    <w:tmpl w:val="1B98F0F2"/>
    <w:lvl w:ilvl="0">
      <w:start w:val="1"/>
      <w:numFmt w:val="decimal"/>
      <w:lvlText w:val="%1."/>
      <w:lvlJc w:val="left"/>
      <w:pPr>
        <w:tabs>
          <w:tab w:val="num" w:pos="1211"/>
        </w:tabs>
        <w:ind w:leftChars="400" w:left="1211" w:hangingChars="200" w:hanging="360"/>
      </w:pPr>
    </w:lvl>
  </w:abstractNum>
  <w:abstractNum w:abstractNumId="7" w15:restartNumberingAfterBreak="0">
    <w:nsid w:val="FFFFFF7F"/>
    <w:multiLevelType w:val="singleLevel"/>
    <w:tmpl w:val="362C8862"/>
    <w:lvl w:ilvl="0">
      <w:start w:val="1"/>
      <w:numFmt w:val="decimal"/>
      <w:lvlText w:val="%1."/>
      <w:lvlJc w:val="left"/>
      <w:pPr>
        <w:tabs>
          <w:tab w:val="num" w:pos="785"/>
        </w:tabs>
        <w:ind w:leftChars="200" w:left="785" w:hangingChars="200" w:hanging="360"/>
      </w:pPr>
    </w:lvl>
  </w:abstractNum>
  <w:abstractNum w:abstractNumId="8" w15:restartNumberingAfterBreak="0">
    <w:nsid w:val="FFFFFF80"/>
    <w:multiLevelType w:val="singleLevel"/>
    <w:tmpl w:val="04FA49A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9" w15:restartNumberingAfterBreak="0">
    <w:nsid w:val="FFFFFF81"/>
    <w:multiLevelType w:val="singleLevel"/>
    <w:tmpl w:val="DB46CE4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0" w15:restartNumberingAfterBreak="0">
    <w:nsid w:val="FFFFFF82"/>
    <w:multiLevelType w:val="singleLevel"/>
    <w:tmpl w:val="F6C485E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1" w15:restartNumberingAfterBreak="0">
    <w:nsid w:val="FFFFFF83"/>
    <w:multiLevelType w:val="singleLevel"/>
    <w:tmpl w:val="DA4A030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2" w15:restartNumberingAfterBreak="0">
    <w:nsid w:val="FFFFFF88"/>
    <w:multiLevelType w:val="singleLevel"/>
    <w:tmpl w:val="A3AA3D16"/>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7840CF4E"/>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6" w15:restartNumberingAfterBreak="0">
    <w:nsid w:val="2C1AE401"/>
    <w:multiLevelType w:val="multilevel"/>
    <w:tmpl w:val="EF0430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8" w15:restartNumberingAfterBreak="0">
    <w:nsid w:val="5AFAF809"/>
    <w:multiLevelType w:val="multilevel"/>
    <w:tmpl w:val="5DD88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8"/>
  </w:num>
  <w:num w:numId="3">
    <w:abstractNumId w:val="2"/>
  </w:num>
  <w:num w:numId="4">
    <w:abstractNumId w:val="2"/>
  </w:num>
  <w:num w:numId="5">
    <w:abstractNumId w:val="2"/>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5"/>
  </w:num>
  <w:num w:numId="13">
    <w:abstractNumId w:val="6"/>
  </w:num>
  <w:num w:numId="14">
    <w:abstractNumId w:val="7"/>
  </w:num>
  <w:num w:numId="15">
    <w:abstractNumId w:val="12"/>
  </w:num>
  <w:num w:numId="16">
    <w:abstractNumId w:val="8"/>
  </w:num>
  <w:num w:numId="17">
    <w:abstractNumId w:val="9"/>
  </w:num>
  <w:num w:numId="18">
    <w:abstractNumId w:val="10"/>
  </w:num>
  <w:num w:numId="19">
    <w:abstractNumId w:val="11"/>
  </w:num>
  <w:num w:numId="20">
    <w:abstractNumId w:val="13"/>
  </w:num>
  <w:num w:numId="21">
    <w:abstractNumId w:val="3"/>
  </w:num>
  <w:num w:numId="22">
    <w:abstractNumId w:val="15"/>
  </w:num>
  <w:num w:numId="23">
    <w:abstractNumId w:val="17"/>
  </w:num>
  <w:num w:numId="24">
    <w:abstractNumId w:val="14"/>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1C62"/>
    <w:rsid w:val="00277207"/>
    <w:rsid w:val="003B455C"/>
    <w:rsid w:val="004E29B3"/>
    <w:rsid w:val="005425B9"/>
    <w:rsid w:val="00590D07"/>
    <w:rsid w:val="00665FCE"/>
    <w:rsid w:val="00670C06"/>
    <w:rsid w:val="00707A87"/>
    <w:rsid w:val="00784D58"/>
    <w:rsid w:val="008319A2"/>
    <w:rsid w:val="008621CF"/>
    <w:rsid w:val="008658DB"/>
    <w:rsid w:val="008D6863"/>
    <w:rsid w:val="009A7B07"/>
    <w:rsid w:val="00B86B75"/>
    <w:rsid w:val="00BC48D5"/>
    <w:rsid w:val="00C36279"/>
    <w:rsid w:val="00C80BF3"/>
    <w:rsid w:val="00D4797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19BC5E6"/>
  <w15:docId w15:val="{57E766DC-0C09-934B-A89E-F59126E5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F41DB"/>
    <w:pPr>
      <w:spacing w:after="0"/>
    </w:pPr>
    <w:rPr>
      <w:rFonts w:ascii="Times New Roman" w:eastAsia="游明朝" w:hAnsi="Times New Roman"/>
    </w:rPr>
  </w:style>
  <w:style w:type="paragraph" w:styleId="1">
    <w:name w:val="heading 1"/>
    <w:basedOn w:val="a"/>
    <w:next w:val="a0"/>
    <w:uiPriority w:val="9"/>
    <w:qFormat/>
    <w:rsid w:val="00D863C5"/>
    <w:pPr>
      <w:adjustRightInd w:val="0"/>
      <w:snapToGrid w:val="0"/>
      <w:spacing w:before="480" w:after="120" w:line="260" w:lineRule="atLeast"/>
      <w:outlineLvl w:val="0"/>
    </w:pPr>
    <w:rPr>
      <w:rFonts w:ascii="Palatino Linotype" w:eastAsia="Times New Roman" w:hAnsi="Palatino Linotype" w:cs="Times New Roman"/>
      <w:b/>
      <w:snapToGrid w:val="0"/>
      <w:color w:val="000000"/>
      <w:sz w:val="20"/>
      <w:szCs w:val="22"/>
      <w:lang w:eastAsia="zh-CN" w:bidi="en-US"/>
    </w:rPr>
  </w:style>
  <w:style w:type="paragraph" w:styleId="2">
    <w:name w:val="heading 2"/>
    <w:basedOn w:val="a"/>
    <w:next w:val="a0"/>
    <w:uiPriority w:val="9"/>
    <w:unhideWhenUsed/>
    <w:qFormat/>
    <w:rsid w:val="00D863C5"/>
    <w:pPr>
      <w:kinsoku w:val="0"/>
      <w:overflowPunct w:val="0"/>
      <w:autoSpaceDE w:val="0"/>
      <w:autoSpaceDN w:val="0"/>
      <w:adjustRightInd w:val="0"/>
      <w:snapToGrid w:val="0"/>
      <w:spacing w:before="240" w:after="120" w:line="260" w:lineRule="atLeast"/>
      <w:ind w:firstLine="425"/>
      <w:outlineLvl w:val="1"/>
    </w:pPr>
    <w:rPr>
      <w:rFonts w:ascii="Palatino Linotype" w:eastAsia="Times New Roman" w:hAnsi="Palatino Linotype" w:cs="Times New Roman"/>
      <w:i/>
      <w:noProof/>
      <w:snapToGrid w:val="0"/>
      <w:color w:val="000000"/>
      <w:sz w:val="20"/>
      <w:szCs w:val="22"/>
      <w:lang w:eastAsia="zh-CN" w:bidi="en-US"/>
    </w:rPr>
  </w:style>
  <w:style w:type="paragraph" w:styleId="3">
    <w:name w:val="heading 3"/>
    <w:basedOn w:val="a"/>
    <w:next w:val="a0"/>
    <w:uiPriority w:val="9"/>
    <w:unhideWhenUsed/>
    <w:qFormat/>
    <w:rsid w:val="00D863C5"/>
    <w:pPr>
      <w:adjustRightInd w:val="0"/>
      <w:snapToGrid w:val="0"/>
      <w:spacing w:before="240" w:after="120" w:line="260" w:lineRule="atLeast"/>
      <w:outlineLvl w:val="2"/>
    </w:pPr>
    <w:rPr>
      <w:rFonts w:ascii="Palatino Linotype" w:eastAsia="Times New Roman" w:hAnsi="Palatino Linotype" w:cs="Times New Roman"/>
      <w:snapToGrid w:val="0"/>
      <w:color w:val="000000"/>
      <w:sz w:val="20"/>
      <w:szCs w:val="22"/>
      <w:lang w:eastAsia="de-DE" w:bidi="en-US"/>
    </w:rPr>
  </w:style>
  <w:style w:type="paragraph" w:styleId="4">
    <w:name w:val="heading 4"/>
    <w:basedOn w:val="a"/>
    <w:next w:val="a0"/>
    <w:uiPriority w:val="9"/>
    <w:unhideWhenUsed/>
    <w:qFormat/>
    <w:rsid w:val="00C44C4D"/>
    <w:pPr>
      <w:keepNext/>
      <w:keepLines/>
      <w:spacing w:after="240" w:line="480" w:lineRule="auto"/>
      <w:outlineLvl w:val="3"/>
    </w:pPr>
    <w:rPr>
      <w:rFonts w:cstheme="majorBidi"/>
      <w:b/>
      <w:color w:val="000000" w:themeColor="text1"/>
      <w:lang w:eastAsia="ja-JP"/>
    </w:rPr>
  </w:style>
  <w:style w:type="paragraph" w:styleId="5">
    <w:name w:val="heading 5"/>
    <w:basedOn w:val="a"/>
    <w:next w:val="a0"/>
    <w:uiPriority w:val="9"/>
    <w:unhideWhenUsed/>
    <w:qFormat/>
    <w:rsid w:val="005922CD"/>
    <w:pPr>
      <w:keepNext/>
      <w:keepLines/>
      <w:spacing w:after="240" w:line="480" w:lineRule="auto"/>
      <w:outlineLvl w:val="4"/>
    </w:pPr>
    <w:rPr>
      <w:rFonts w:asciiTheme="majorHAnsi" w:eastAsia="Yu Gothic" w:hAnsiTheme="majorHAnsi" w:cstheme="majorBidi"/>
      <w:color w:val="000000" w:themeColor="text1"/>
      <w:lang w:eastAsia="ja-JP"/>
    </w:rPr>
  </w:style>
  <w:style w:type="paragraph" w:styleId="6">
    <w:name w:val="heading 6"/>
    <w:basedOn w:val="a"/>
    <w:next w:val="a0"/>
    <w:uiPriority w:val="9"/>
    <w:unhideWhenUsed/>
    <w:qFormat/>
    <w:rsid w:val="005922CD"/>
    <w:pPr>
      <w:keepNext/>
      <w:keepLines/>
      <w:tabs>
        <w:tab w:val="left" w:pos="4395"/>
      </w:tabs>
      <w:spacing w:after="240" w:line="480" w:lineRule="auto"/>
      <w:outlineLvl w:val="5"/>
    </w:pPr>
    <w:rPr>
      <w:rFonts w:asciiTheme="majorHAnsi" w:eastAsia="Yu Gothic" w:hAnsiTheme="majorHAnsi" w:cstheme="majorBidi"/>
      <w:color w:val="000000" w:themeColor="text1"/>
      <w:sz w:val="21"/>
      <w:shd w:val="clear" w:color="auto" w:fill="D9D9D9" w:themeFill="background1" w:themeFillShade="D9"/>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D863C5"/>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zh-CN" w:bidi="en-US"/>
    </w:rPr>
  </w:style>
  <w:style w:type="paragraph" w:customStyle="1" w:styleId="FirstParagraph">
    <w:name w:val="First Paragraph"/>
    <w:basedOn w:val="a"/>
    <w:next w:val="a0"/>
    <w:qFormat/>
    <w:rsid w:val="00D863C5"/>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zh-CN" w:bidi="en-US"/>
    </w:rPr>
  </w:style>
  <w:style w:type="paragraph" w:customStyle="1" w:styleId="Compact">
    <w:name w:val="Compact"/>
    <w:basedOn w:val="a0"/>
    <w:qFormat/>
    <w:rsid w:val="008477D1"/>
    <w:pPr>
      <w:spacing w:line="240" w:lineRule="auto"/>
    </w:pPr>
  </w:style>
  <w:style w:type="paragraph" w:styleId="a5">
    <w:name w:val="Title"/>
    <w:basedOn w:val="a"/>
    <w:next w:val="a0"/>
    <w:link w:val="a6"/>
    <w:uiPriority w:val="10"/>
    <w:qFormat/>
    <w:rsid w:val="00D863C5"/>
    <w:pPr>
      <w:tabs>
        <w:tab w:val="left" w:pos="2687"/>
      </w:tabs>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styleId="a7">
    <w:name w:val="Subtitle"/>
    <w:basedOn w:val="a5"/>
    <w:next w:val="a0"/>
    <w:qFormat/>
    <w:rsid w:val="000F41DB"/>
    <w:pPr>
      <w:spacing w:before="240"/>
    </w:pPr>
    <w:rPr>
      <w:sz w:val="28"/>
      <w:szCs w:val="30"/>
    </w:rPr>
  </w:style>
  <w:style w:type="paragraph" w:customStyle="1" w:styleId="Author">
    <w:name w:val="Author"/>
    <w:basedOn w:val="a"/>
    <w:next w:val="a0"/>
    <w:qFormat/>
    <w:rsid w:val="00D863C5"/>
    <w:pPr>
      <w:adjustRightInd w:val="0"/>
      <w:snapToGrid w:val="0"/>
      <w:spacing w:after="120" w:line="260" w:lineRule="atLeast"/>
    </w:pPr>
    <w:rPr>
      <w:rFonts w:ascii="Palatino Linotype" w:eastAsia="Times New Roman" w:hAnsi="Palatino Linotype" w:cs="Times New Roman"/>
      <w:b/>
      <w:color w:val="000000"/>
      <w:sz w:val="20"/>
      <w:szCs w:val="22"/>
      <w:lang w:eastAsia="de-DE" w:bidi="en-US"/>
    </w:rPr>
  </w:style>
  <w:style w:type="paragraph" w:styleId="a8">
    <w:name w:val="Date"/>
    <w:next w:val="a0"/>
    <w:qFormat/>
    <w:rsid w:val="000F41DB"/>
    <w:pPr>
      <w:keepNext/>
      <w:keepLines/>
      <w:jc w:val="center"/>
    </w:pPr>
    <w:rPr>
      <w:rFonts w:ascii="Times New Roman" w:eastAsia="游明朝" w:hAnsi="Times New Roman"/>
    </w:rPr>
  </w:style>
  <w:style w:type="paragraph" w:customStyle="1" w:styleId="Abstract">
    <w:name w:val="Abstract"/>
    <w:basedOn w:val="a"/>
    <w:next w:val="a0"/>
    <w:qFormat/>
    <w:rsid w:val="00D863C5"/>
    <w:pPr>
      <w:adjustRightInd w:val="0"/>
      <w:snapToGrid w:val="0"/>
      <w:spacing w:before="240" w:line="260" w:lineRule="atLeast"/>
      <w:ind w:left="113"/>
      <w:jc w:val="both"/>
    </w:pPr>
    <w:rPr>
      <w:rFonts w:ascii="Palatino Linotype" w:eastAsia="Times New Roman" w:hAnsi="Palatino Linotype" w:cs="Times New Roman"/>
      <w:color w:val="000000"/>
      <w:sz w:val="20"/>
      <w:szCs w:val="22"/>
      <w:lang w:eastAsia="de-DE" w:bidi="en-US"/>
    </w:rPr>
  </w:style>
  <w:style w:type="paragraph" w:styleId="a9">
    <w:name w:val="Bibliography"/>
    <w:basedOn w:val="a"/>
    <w:qFormat/>
    <w:rsid w:val="007F1EA4"/>
    <w:pPr>
      <w:adjustRightInd w:val="0"/>
      <w:snapToGrid w:val="0"/>
      <w:spacing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aa">
    <w:name w:val="Block Text"/>
    <w:basedOn w:val="a0"/>
    <w:next w:val="a0"/>
    <w:uiPriority w:val="9"/>
    <w:unhideWhenUsed/>
    <w:qFormat/>
    <w:rsid w:val="0091093D"/>
    <w:rPr>
      <w:rFonts w:ascii="Ricty Diminished Discord" w:eastAsia="Ricty Diminished Discord" w:hAnsi="Ricty Diminished Discord" w:cs="Ricty Diminished Discord"/>
      <w:szCs w:val="20"/>
    </w:rPr>
  </w:style>
  <w:style w:type="paragraph" w:styleId="ab">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c">
    <w:name w:val="caption"/>
    <w:basedOn w:val="a"/>
    <w:link w:val="ad"/>
    <w:rsid w:val="0034361E"/>
    <w:pPr>
      <w:spacing w:after="120"/>
    </w:pPr>
    <w:rPr>
      <w:b/>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d">
    <w:name w:val="図表番号 (文字)"/>
    <w:basedOn w:val="a1"/>
    <w:link w:val="ac"/>
    <w:rsid w:val="0034361E"/>
    <w:rPr>
      <w:rFonts w:ascii="Times New Roman" w:eastAsia="游明朝" w:hAnsi="Times New Roman"/>
      <w:b/>
    </w:rPr>
  </w:style>
  <w:style w:type="character" w:customStyle="1" w:styleId="VerbatimChar">
    <w:name w:val="Verbatim Char"/>
    <w:basedOn w:val="ad"/>
    <w:link w:val="SourceCode"/>
    <w:rsid w:val="0091093D"/>
    <w:rPr>
      <w:rFonts w:ascii="Ricty Diminished Discord" w:eastAsia="Ricty Diminished Discord" w:hAnsi="Ricty Diminished Discord"/>
      <w:b/>
      <w:sz w:val="21"/>
    </w:rPr>
  </w:style>
  <w:style w:type="character" w:styleId="ae">
    <w:name w:val="footnote reference"/>
    <w:basedOn w:val="ad"/>
    <w:rPr>
      <w:rFonts w:ascii="Times New Roman" w:eastAsia="游明朝" w:hAnsi="Times New Roman"/>
      <w:b/>
      <w:vertAlign w:val="superscript"/>
    </w:rPr>
  </w:style>
  <w:style w:type="character" w:styleId="af">
    <w:name w:val="Hyperlink"/>
    <w:basedOn w:val="ad"/>
    <w:rPr>
      <w:rFonts w:ascii="Times New Roman" w:eastAsia="游明朝" w:hAnsi="Times New Roman"/>
      <w:b/>
      <w:color w:val="4F81BD" w:themeColor="accent1"/>
    </w:rPr>
  </w:style>
  <w:style w:type="paragraph" w:styleId="af0">
    <w:name w:val="TOC Heading"/>
    <w:basedOn w:val="1"/>
    <w:next w:val="a0"/>
    <w:uiPriority w:val="39"/>
    <w:unhideWhenUsed/>
    <w:qFormat/>
    <w:rsid w:val="000F41DB"/>
    <w:pPr>
      <w:spacing w:before="240" w:line="259" w:lineRule="auto"/>
      <w:outlineLvl w:val="9"/>
    </w:pPr>
    <w:rPr>
      <w:rFonts w:asciiTheme="majorHAnsi" w:hAnsiTheme="majorHAnsi"/>
    </w:rPr>
  </w:style>
  <w:style w:type="paragraph" w:customStyle="1" w:styleId="SourceCode">
    <w:name w:val="Source Code"/>
    <w:basedOn w:val="a"/>
    <w:link w:val="VerbatimChar"/>
    <w:rsid w:val="0091093D"/>
    <w:pPr>
      <w:wordWrap w:val="0"/>
    </w:pPr>
    <w:rPr>
      <w:rFonts w:ascii="Ricty Diminished Discord" w:eastAsia="Ricty Diminished Discord" w:hAnsi="Ricty Diminished Discord"/>
      <w:sz w:val="21"/>
    </w:rPr>
  </w:style>
  <w:style w:type="character" w:customStyle="1" w:styleId="KeywordTok">
    <w:name w:val="KeywordTok"/>
    <w:basedOn w:val="VerbatimChar"/>
    <w:rPr>
      <w:rFonts w:ascii="Ricty Diminished Discord" w:eastAsia="Ricty Diminished Discord" w:hAnsi="Ricty Diminished Discord"/>
      <w:b w:val="0"/>
      <w:color w:val="007020"/>
      <w:sz w:val="21"/>
    </w:rPr>
  </w:style>
  <w:style w:type="character" w:customStyle="1" w:styleId="DataTypeTok">
    <w:name w:val="DataTypeTok"/>
    <w:basedOn w:val="VerbatimChar"/>
    <w:rPr>
      <w:rFonts w:ascii="Ricty Diminished Discord" w:eastAsia="Ricty Diminished Discord" w:hAnsi="Ricty Diminished Discord"/>
      <w:b/>
      <w:color w:val="902000"/>
      <w:sz w:val="21"/>
    </w:rPr>
  </w:style>
  <w:style w:type="character" w:customStyle="1" w:styleId="DecValTok">
    <w:name w:val="DecValTok"/>
    <w:basedOn w:val="VerbatimChar"/>
    <w:rPr>
      <w:rFonts w:ascii="Ricty Diminished Discord" w:eastAsia="Ricty Diminished Discord" w:hAnsi="Ricty Diminished Discord"/>
      <w:b/>
      <w:color w:val="40A070"/>
      <w:sz w:val="21"/>
    </w:rPr>
  </w:style>
  <w:style w:type="character" w:customStyle="1" w:styleId="BaseNTok">
    <w:name w:val="BaseNTok"/>
    <w:basedOn w:val="VerbatimChar"/>
    <w:rPr>
      <w:rFonts w:ascii="Ricty Diminished Discord" w:eastAsia="Ricty Diminished Discord" w:hAnsi="Ricty Diminished Discord"/>
      <w:b/>
      <w:color w:val="40A070"/>
      <w:sz w:val="21"/>
    </w:rPr>
  </w:style>
  <w:style w:type="character" w:customStyle="1" w:styleId="FloatTok">
    <w:name w:val="FloatTok"/>
    <w:basedOn w:val="VerbatimChar"/>
    <w:rPr>
      <w:rFonts w:ascii="Ricty Diminished Discord" w:eastAsia="Ricty Diminished Discord" w:hAnsi="Ricty Diminished Discord"/>
      <w:b/>
      <w:color w:val="40A070"/>
      <w:sz w:val="21"/>
    </w:rPr>
  </w:style>
  <w:style w:type="character" w:customStyle="1" w:styleId="ConstantTok">
    <w:name w:val="ConstantTok"/>
    <w:basedOn w:val="VerbatimChar"/>
    <w:rPr>
      <w:rFonts w:ascii="Ricty Diminished Discord" w:eastAsia="Ricty Diminished Discord" w:hAnsi="Ricty Diminished Discord"/>
      <w:b/>
      <w:color w:val="880000"/>
      <w:sz w:val="21"/>
    </w:rPr>
  </w:style>
  <w:style w:type="character" w:customStyle="1" w:styleId="CharTok">
    <w:name w:val="CharTok"/>
    <w:basedOn w:val="VerbatimChar"/>
    <w:rPr>
      <w:rFonts w:ascii="Ricty Diminished Discord" w:eastAsia="Ricty Diminished Discord" w:hAnsi="Ricty Diminished Discord"/>
      <w:b/>
      <w:color w:val="4070A0"/>
      <w:sz w:val="21"/>
    </w:rPr>
  </w:style>
  <w:style w:type="character" w:customStyle="1" w:styleId="SpecialCharTok">
    <w:name w:val="SpecialCharTok"/>
    <w:basedOn w:val="VerbatimChar"/>
    <w:rPr>
      <w:rFonts w:ascii="Ricty Diminished Discord" w:eastAsia="Ricty Diminished Discord" w:hAnsi="Ricty Diminished Discord"/>
      <w:b/>
      <w:color w:val="4070A0"/>
      <w:sz w:val="21"/>
    </w:rPr>
  </w:style>
  <w:style w:type="character" w:customStyle="1" w:styleId="StringTok">
    <w:name w:val="StringTok"/>
    <w:basedOn w:val="VerbatimChar"/>
    <w:rPr>
      <w:rFonts w:ascii="Ricty Diminished Discord" w:eastAsia="Ricty Diminished Discord" w:hAnsi="Ricty Diminished Discord"/>
      <w:b/>
      <w:color w:val="4070A0"/>
      <w:sz w:val="21"/>
    </w:rPr>
  </w:style>
  <w:style w:type="character" w:customStyle="1" w:styleId="VerbatimStringTok">
    <w:name w:val="VerbatimStringTok"/>
    <w:basedOn w:val="VerbatimChar"/>
    <w:rPr>
      <w:rFonts w:ascii="Ricty Diminished Discord" w:eastAsia="Ricty Diminished Discord" w:hAnsi="Ricty Diminished Discord"/>
      <w:b/>
      <w:color w:val="4070A0"/>
      <w:sz w:val="21"/>
    </w:rPr>
  </w:style>
  <w:style w:type="character" w:customStyle="1" w:styleId="SpecialStringTok">
    <w:name w:val="SpecialStringTok"/>
    <w:basedOn w:val="VerbatimChar"/>
    <w:rPr>
      <w:rFonts w:ascii="Ricty Diminished Discord" w:eastAsia="Ricty Diminished Discord" w:hAnsi="Ricty Diminished Discord"/>
      <w:b/>
      <w:color w:val="BB6688"/>
      <w:sz w:val="21"/>
    </w:rPr>
  </w:style>
  <w:style w:type="character" w:customStyle="1" w:styleId="ImportTok">
    <w:name w:val="ImportTok"/>
    <w:basedOn w:val="VerbatimChar"/>
    <w:rPr>
      <w:rFonts w:ascii="Ricty Diminished Discord" w:eastAsia="Ricty Diminished Discord" w:hAnsi="Ricty Diminished Discord"/>
      <w:b/>
      <w:sz w:val="21"/>
    </w:rPr>
  </w:style>
  <w:style w:type="character" w:customStyle="1" w:styleId="CommentTok">
    <w:name w:val="CommentTok"/>
    <w:basedOn w:val="VerbatimChar"/>
    <w:rPr>
      <w:rFonts w:ascii="Ricty Diminished Discord" w:eastAsia="Ricty Diminished Discord" w:hAnsi="Ricty Diminished Discord"/>
      <w:b/>
      <w:i/>
      <w:color w:val="60A0B0"/>
      <w:sz w:val="21"/>
    </w:rPr>
  </w:style>
  <w:style w:type="character" w:customStyle="1" w:styleId="DocumentationTok">
    <w:name w:val="DocumentationTok"/>
    <w:basedOn w:val="VerbatimChar"/>
    <w:rPr>
      <w:rFonts w:ascii="Ricty Diminished Discord" w:eastAsia="Ricty Diminished Discord" w:hAnsi="Ricty Diminished Discord"/>
      <w:b/>
      <w:i/>
      <w:color w:val="BA2121"/>
      <w:sz w:val="21"/>
    </w:rPr>
  </w:style>
  <w:style w:type="character" w:customStyle="1" w:styleId="AnnotationTok">
    <w:name w:val="AnnotationTok"/>
    <w:basedOn w:val="VerbatimChar"/>
    <w:rPr>
      <w:rFonts w:ascii="Ricty Diminished Discord" w:eastAsia="Ricty Diminished Discord" w:hAnsi="Ricty Diminished Discord"/>
      <w:b w:val="0"/>
      <w:i/>
      <w:color w:val="60A0B0"/>
      <w:sz w:val="21"/>
    </w:rPr>
  </w:style>
  <w:style w:type="character" w:customStyle="1" w:styleId="CommentVarTok">
    <w:name w:val="CommentVarTok"/>
    <w:basedOn w:val="VerbatimChar"/>
    <w:rPr>
      <w:rFonts w:ascii="Ricty Diminished Discord" w:eastAsia="Ricty Diminished Discord" w:hAnsi="Ricty Diminished Discord"/>
      <w:b w:val="0"/>
      <w:i/>
      <w:color w:val="60A0B0"/>
      <w:sz w:val="21"/>
    </w:rPr>
  </w:style>
  <w:style w:type="character" w:customStyle="1" w:styleId="OtherTok">
    <w:name w:val="OtherTok"/>
    <w:basedOn w:val="VerbatimChar"/>
    <w:rPr>
      <w:rFonts w:ascii="Ricty Diminished Discord" w:eastAsia="Ricty Diminished Discord" w:hAnsi="Ricty Diminished Discord"/>
      <w:b/>
      <w:color w:val="007020"/>
      <w:sz w:val="21"/>
    </w:rPr>
  </w:style>
  <w:style w:type="character" w:customStyle="1" w:styleId="FunctionTok">
    <w:name w:val="FunctionTok"/>
    <w:basedOn w:val="VerbatimChar"/>
    <w:rPr>
      <w:rFonts w:ascii="Ricty Diminished Discord" w:eastAsia="Ricty Diminished Discord" w:hAnsi="Ricty Diminished Discord"/>
      <w:b/>
      <w:color w:val="06287E"/>
      <w:sz w:val="21"/>
    </w:rPr>
  </w:style>
  <w:style w:type="character" w:customStyle="1" w:styleId="VariableTok">
    <w:name w:val="VariableTok"/>
    <w:basedOn w:val="VerbatimChar"/>
    <w:rPr>
      <w:rFonts w:ascii="Ricty Diminished Discord" w:eastAsia="Ricty Diminished Discord" w:hAnsi="Ricty Diminished Discord"/>
      <w:b/>
      <w:color w:val="19177C"/>
      <w:sz w:val="21"/>
    </w:rPr>
  </w:style>
  <w:style w:type="character" w:customStyle="1" w:styleId="ControlFlowTok">
    <w:name w:val="ControlFlowTok"/>
    <w:basedOn w:val="VerbatimChar"/>
    <w:rPr>
      <w:rFonts w:ascii="Ricty Diminished Discord" w:eastAsia="Ricty Diminished Discord" w:hAnsi="Ricty Diminished Discord"/>
      <w:b w:val="0"/>
      <w:color w:val="007020"/>
      <w:sz w:val="21"/>
    </w:rPr>
  </w:style>
  <w:style w:type="character" w:customStyle="1" w:styleId="OperatorTok">
    <w:name w:val="OperatorTok"/>
    <w:basedOn w:val="VerbatimChar"/>
    <w:rPr>
      <w:rFonts w:ascii="Ricty Diminished Discord" w:eastAsia="Ricty Diminished Discord" w:hAnsi="Ricty Diminished Discord"/>
      <w:b/>
      <w:color w:val="666666"/>
      <w:sz w:val="21"/>
    </w:rPr>
  </w:style>
  <w:style w:type="character" w:customStyle="1" w:styleId="BuiltInTok">
    <w:name w:val="BuiltInTok"/>
    <w:basedOn w:val="VerbatimChar"/>
    <w:rPr>
      <w:rFonts w:ascii="Ricty Diminished Discord" w:eastAsia="Ricty Diminished Discord" w:hAnsi="Ricty Diminished Discord"/>
      <w:b/>
      <w:sz w:val="21"/>
    </w:rPr>
  </w:style>
  <w:style w:type="character" w:customStyle="1" w:styleId="ExtensionTok">
    <w:name w:val="ExtensionTok"/>
    <w:basedOn w:val="VerbatimChar"/>
    <w:rPr>
      <w:rFonts w:ascii="Ricty Diminished Discord" w:eastAsia="Ricty Diminished Discord" w:hAnsi="Ricty Diminished Discord"/>
      <w:b/>
      <w:sz w:val="21"/>
    </w:rPr>
  </w:style>
  <w:style w:type="character" w:customStyle="1" w:styleId="PreprocessorTok">
    <w:name w:val="PreprocessorTok"/>
    <w:basedOn w:val="VerbatimChar"/>
    <w:rPr>
      <w:rFonts w:ascii="Ricty Diminished Discord" w:eastAsia="Ricty Diminished Discord" w:hAnsi="Ricty Diminished Discord"/>
      <w:b/>
      <w:color w:val="BC7A00"/>
      <w:sz w:val="21"/>
    </w:rPr>
  </w:style>
  <w:style w:type="character" w:customStyle="1" w:styleId="AttributeTok">
    <w:name w:val="AttributeTok"/>
    <w:basedOn w:val="VerbatimChar"/>
    <w:rPr>
      <w:rFonts w:ascii="Ricty Diminished Discord" w:eastAsia="Ricty Diminished Discord" w:hAnsi="Ricty Diminished Discord"/>
      <w:b/>
      <w:color w:val="7D9029"/>
      <w:sz w:val="21"/>
    </w:rPr>
  </w:style>
  <w:style w:type="character" w:customStyle="1" w:styleId="RegionMarkerTok">
    <w:name w:val="RegionMarkerTok"/>
    <w:basedOn w:val="VerbatimChar"/>
    <w:rPr>
      <w:rFonts w:ascii="Ricty Diminished Discord" w:eastAsia="Ricty Diminished Discord" w:hAnsi="Ricty Diminished Discord"/>
      <w:b/>
      <w:sz w:val="21"/>
    </w:rPr>
  </w:style>
  <w:style w:type="character" w:customStyle="1" w:styleId="InformationTok">
    <w:name w:val="InformationTok"/>
    <w:basedOn w:val="VerbatimChar"/>
    <w:rPr>
      <w:rFonts w:ascii="Ricty Diminished Discord" w:eastAsia="Ricty Diminished Discord" w:hAnsi="Ricty Diminished Discord"/>
      <w:b w:val="0"/>
      <w:i/>
      <w:color w:val="60A0B0"/>
      <w:sz w:val="21"/>
    </w:rPr>
  </w:style>
  <w:style w:type="character" w:customStyle="1" w:styleId="WarningTok">
    <w:name w:val="WarningTok"/>
    <w:basedOn w:val="VerbatimChar"/>
    <w:rPr>
      <w:rFonts w:ascii="Ricty Diminished Discord" w:eastAsia="Ricty Diminished Discord" w:hAnsi="Ricty Diminished Discord"/>
      <w:b w:val="0"/>
      <w:i/>
      <w:color w:val="60A0B0"/>
      <w:sz w:val="21"/>
    </w:rPr>
  </w:style>
  <w:style w:type="character" w:customStyle="1" w:styleId="AlertTok">
    <w:name w:val="AlertTok"/>
    <w:basedOn w:val="VerbatimChar"/>
    <w:rPr>
      <w:rFonts w:ascii="Ricty Diminished Discord" w:eastAsia="Ricty Diminished Discord" w:hAnsi="Ricty Diminished Discord"/>
      <w:b w:val="0"/>
      <w:color w:val="FF0000"/>
      <w:sz w:val="21"/>
    </w:rPr>
  </w:style>
  <w:style w:type="character" w:customStyle="1" w:styleId="ErrorTok">
    <w:name w:val="ErrorTok"/>
    <w:basedOn w:val="VerbatimChar"/>
    <w:rPr>
      <w:rFonts w:ascii="Ricty Diminished Discord" w:eastAsia="Ricty Diminished Discord" w:hAnsi="Ricty Diminished Discord"/>
      <w:b w:val="0"/>
      <w:color w:val="FF0000"/>
      <w:sz w:val="21"/>
    </w:rPr>
  </w:style>
  <w:style w:type="character" w:customStyle="1" w:styleId="NormalTok">
    <w:name w:val="NormalTok"/>
    <w:basedOn w:val="VerbatimChar"/>
    <w:rPr>
      <w:rFonts w:ascii="Ricty Diminished Discord" w:eastAsia="Ricty Diminished Discord" w:hAnsi="Ricty Diminished Discord"/>
      <w:b/>
      <w:sz w:val="21"/>
    </w:rPr>
  </w:style>
  <w:style w:type="character" w:customStyle="1" w:styleId="a4">
    <w:name w:val="本文 (文字)"/>
    <w:basedOn w:val="a1"/>
    <w:link w:val="a0"/>
    <w:rsid w:val="00D863C5"/>
    <w:rPr>
      <w:rFonts w:ascii="Palatino Linotype" w:eastAsia="Times New Roman" w:hAnsi="Palatino Linotype" w:cs="Times New Roman"/>
      <w:snapToGrid w:val="0"/>
      <w:color w:val="000000"/>
      <w:sz w:val="20"/>
      <w:szCs w:val="22"/>
      <w:lang w:eastAsia="zh-CN" w:bidi="en-US"/>
    </w:rPr>
  </w:style>
  <w:style w:type="paragraph" w:styleId="af1">
    <w:name w:val="footer"/>
    <w:basedOn w:val="a"/>
    <w:link w:val="af2"/>
    <w:unhideWhenUsed/>
    <w:rsid w:val="00D74394"/>
    <w:pPr>
      <w:tabs>
        <w:tab w:val="center" w:pos="4252"/>
        <w:tab w:val="right" w:pos="8504"/>
      </w:tabs>
      <w:snapToGrid w:val="0"/>
    </w:pPr>
  </w:style>
  <w:style w:type="character" w:customStyle="1" w:styleId="af2">
    <w:name w:val="フッター (文字)"/>
    <w:basedOn w:val="a1"/>
    <w:link w:val="af1"/>
    <w:rsid w:val="00D74394"/>
    <w:rPr>
      <w:rFonts w:ascii="Times New Roman" w:eastAsia="游明朝" w:hAnsi="Times New Roman"/>
    </w:rPr>
  </w:style>
  <w:style w:type="character" w:styleId="af3">
    <w:name w:val="page number"/>
    <w:basedOn w:val="a1"/>
    <w:semiHidden/>
    <w:unhideWhenUsed/>
    <w:rsid w:val="00D74394"/>
  </w:style>
  <w:style w:type="character" w:styleId="af4">
    <w:name w:val="FollowedHyperlink"/>
    <w:basedOn w:val="a1"/>
    <w:semiHidden/>
    <w:unhideWhenUsed/>
    <w:rsid w:val="009904FE"/>
    <w:rPr>
      <w:color w:val="800080" w:themeColor="followedHyperlink"/>
      <w:u w:val="single"/>
    </w:rPr>
  </w:style>
  <w:style w:type="paragraph" w:customStyle="1" w:styleId="10">
    <w:name w:val="図表番号1"/>
    <w:basedOn w:val="FirstParagraph"/>
    <w:qFormat/>
    <w:rsid w:val="008143A4"/>
  </w:style>
  <w:style w:type="paragraph" w:customStyle="1" w:styleId="CaptionedFigure">
    <w:name w:val="Captioned Figure"/>
    <w:basedOn w:val="a"/>
    <w:qFormat/>
    <w:rsid w:val="00D863C5"/>
    <w:pPr>
      <w:adjustRightInd w:val="0"/>
      <w:snapToGrid w:val="0"/>
      <w:spacing w:before="120" w:after="240" w:line="260" w:lineRule="atLeast"/>
      <w:ind w:left="425" w:right="425"/>
      <w:jc w:val="both"/>
    </w:pPr>
    <w:rPr>
      <w:rFonts w:ascii="Palatino Linotype" w:eastAsia="Times New Roman" w:hAnsi="Palatino Linotype" w:cs="Times New Roman"/>
      <w:color w:val="000000"/>
      <w:sz w:val="18"/>
      <w:szCs w:val="20"/>
      <w:lang w:eastAsia="de-DE" w:bidi="en-US"/>
    </w:rPr>
  </w:style>
  <w:style w:type="character" w:styleId="af5">
    <w:name w:val="line number"/>
    <w:basedOn w:val="a1"/>
    <w:semiHidden/>
    <w:unhideWhenUsed/>
    <w:rsid w:val="00D863C5"/>
  </w:style>
  <w:style w:type="paragraph" w:styleId="af6">
    <w:name w:val="header"/>
    <w:basedOn w:val="a"/>
    <w:link w:val="af7"/>
    <w:unhideWhenUsed/>
    <w:rsid w:val="00D863C5"/>
    <w:pPr>
      <w:tabs>
        <w:tab w:val="center" w:pos="4252"/>
        <w:tab w:val="right" w:pos="8504"/>
      </w:tabs>
      <w:snapToGrid w:val="0"/>
    </w:pPr>
  </w:style>
  <w:style w:type="character" w:customStyle="1" w:styleId="af7">
    <w:name w:val="ヘッダー (文字)"/>
    <w:basedOn w:val="a1"/>
    <w:link w:val="af6"/>
    <w:rsid w:val="00D863C5"/>
    <w:rPr>
      <w:rFonts w:ascii="Times New Roman" w:eastAsia="游明朝" w:hAnsi="Times New Roman"/>
    </w:rPr>
  </w:style>
  <w:style w:type="paragraph" w:customStyle="1" w:styleId="MDPI11articletype">
    <w:name w:val="MDPI_1.1_article_type"/>
    <w:basedOn w:val="FirstParagraph"/>
    <w:next w:val="a"/>
    <w:qFormat/>
    <w:rsid w:val="00D863C5"/>
    <w:pPr>
      <w:spacing w:before="240" w:line="240" w:lineRule="auto"/>
    </w:pPr>
    <w:rPr>
      <w:i/>
      <w:lang w:eastAsia="de-DE"/>
    </w:rPr>
  </w:style>
  <w:style w:type="paragraph" w:customStyle="1" w:styleId="MDPI14history">
    <w:name w:val="MDPI_1.4_history"/>
    <w:basedOn w:val="MDPI62Acknowledgments"/>
    <w:next w:val="a"/>
    <w:qFormat/>
    <w:rsid w:val="00D863C5"/>
    <w:pPr>
      <w:ind w:left="113"/>
      <w:jc w:val="left"/>
    </w:pPr>
    <w:rPr>
      <w:snapToGrid/>
    </w:rPr>
  </w:style>
  <w:style w:type="paragraph" w:customStyle="1" w:styleId="MDPI16affiliation">
    <w:name w:val="MDPI_1.6_affiliation"/>
    <w:basedOn w:val="MDPI62Acknowledgments"/>
    <w:qFormat/>
    <w:rsid w:val="00D863C5"/>
    <w:pPr>
      <w:spacing w:before="0"/>
      <w:ind w:left="311" w:hanging="198"/>
      <w:jc w:val="left"/>
    </w:pPr>
    <w:rPr>
      <w:snapToGrid/>
      <w:szCs w:val="18"/>
    </w:rPr>
  </w:style>
  <w:style w:type="paragraph" w:customStyle="1" w:styleId="MDPI17abstract">
    <w:name w:val="MDPI_1.7_abstract"/>
    <w:basedOn w:val="FirstParagraph"/>
    <w:next w:val="MDPI18keywords"/>
    <w:qFormat/>
    <w:rsid w:val="00D863C5"/>
    <w:pPr>
      <w:spacing w:before="240"/>
      <w:ind w:left="113"/>
    </w:pPr>
    <w:rPr>
      <w:lang w:eastAsia="de-DE"/>
    </w:rPr>
  </w:style>
  <w:style w:type="paragraph" w:customStyle="1" w:styleId="MDPI18keywords">
    <w:name w:val="MDPI_1.8_keywords"/>
    <w:basedOn w:val="FirstParagraph"/>
    <w:next w:val="a"/>
    <w:qFormat/>
    <w:rsid w:val="00D863C5"/>
    <w:pPr>
      <w:spacing w:before="240"/>
      <w:ind w:left="113"/>
    </w:pPr>
    <w:rPr>
      <w:lang w:eastAsia="de-DE"/>
    </w:rPr>
  </w:style>
  <w:style w:type="paragraph" w:customStyle="1" w:styleId="MDPI19line">
    <w:name w:val="MDPI_1.9_line"/>
    <w:basedOn w:val="FirstParagraph"/>
    <w:qFormat/>
    <w:rsid w:val="00D863C5"/>
    <w:pPr>
      <w:pBdr>
        <w:bottom w:val="single" w:sz="6" w:space="1" w:color="auto"/>
      </w:pBdr>
    </w:pPr>
    <w:rPr>
      <w:lang w:eastAsia="de-DE"/>
    </w:rPr>
  </w:style>
  <w:style w:type="paragraph" w:customStyle="1" w:styleId="MDPI32textnoindent">
    <w:name w:val="MDPI_3.2_text_no_indent"/>
    <w:basedOn w:val="FirstParagraph"/>
    <w:qFormat/>
    <w:rsid w:val="00D863C5"/>
    <w:rPr>
      <w:lang w:eastAsia="de-DE"/>
    </w:rPr>
  </w:style>
  <w:style w:type="paragraph" w:customStyle="1" w:styleId="MDPI33textspaceafter">
    <w:name w:val="MDPI_3.3_text_space_after"/>
    <w:basedOn w:val="FirstParagraph"/>
    <w:qFormat/>
    <w:rsid w:val="00D863C5"/>
    <w:pPr>
      <w:spacing w:after="240"/>
    </w:pPr>
    <w:rPr>
      <w:lang w:eastAsia="de-DE"/>
    </w:rPr>
  </w:style>
  <w:style w:type="paragraph" w:customStyle="1" w:styleId="MDPI35textbeforelist">
    <w:name w:val="MDPI_3.5_text_before_list"/>
    <w:basedOn w:val="FirstParagraph"/>
    <w:qFormat/>
    <w:rsid w:val="00D863C5"/>
    <w:pPr>
      <w:spacing w:after="120"/>
    </w:pPr>
    <w:rPr>
      <w:lang w:eastAsia="de-DE"/>
    </w:rPr>
  </w:style>
  <w:style w:type="paragraph" w:customStyle="1" w:styleId="MDPI36textafterlist">
    <w:name w:val="MDPI_3.6_text_after_list"/>
    <w:basedOn w:val="FirstParagraph"/>
    <w:qFormat/>
    <w:rsid w:val="00D863C5"/>
    <w:pPr>
      <w:spacing w:before="120"/>
    </w:pPr>
    <w:rPr>
      <w:lang w:eastAsia="de-DE"/>
    </w:rPr>
  </w:style>
  <w:style w:type="paragraph" w:customStyle="1" w:styleId="MDPI37itemize">
    <w:name w:val="MDPI_3.7_itemize"/>
    <w:basedOn w:val="FirstParagraph"/>
    <w:qFormat/>
    <w:rsid w:val="00D863C5"/>
    <w:pPr>
      <w:numPr>
        <w:numId w:val="22"/>
      </w:numPr>
      <w:ind w:left="425" w:hanging="425"/>
    </w:pPr>
    <w:rPr>
      <w:lang w:eastAsia="de-DE"/>
    </w:rPr>
  </w:style>
  <w:style w:type="paragraph" w:customStyle="1" w:styleId="MDPI38bullet">
    <w:name w:val="MDPI_3.8_bullet"/>
    <w:basedOn w:val="FirstParagraph"/>
    <w:qFormat/>
    <w:rsid w:val="00D863C5"/>
    <w:pPr>
      <w:numPr>
        <w:numId w:val="23"/>
      </w:numPr>
      <w:ind w:left="425" w:hanging="425"/>
    </w:pPr>
    <w:rPr>
      <w:lang w:eastAsia="de-DE"/>
    </w:rPr>
  </w:style>
  <w:style w:type="paragraph" w:customStyle="1" w:styleId="MDPI39equation">
    <w:name w:val="MDPI_3.9_equation"/>
    <w:basedOn w:val="FirstParagraph"/>
    <w:qFormat/>
    <w:rsid w:val="00D863C5"/>
    <w:pPr>
      <w:spacing w:before="120" w:after="120"/>
      <w:ind w:left="709"/>
      <w:jc w:val="center"/>
    </w:pPr>
    <w:rPr>
      <w:lang w:eastAsia="de-DE"/>
    </w:rPr>
  </w:style>
  <w:style w:type="paragraph" w:customStyle="1" w:styleId="MDPI3aequationnumber">
    <w:name w:val="MDPI_3.a_equation_number"/>
    <w:basedOn w:val="FirstParagraph"/>
    <w:qFormat/>
    <w:rsid w:val="00D863C5"/>
    <w:pPr>
      <w:spacing w:before="120" w:after="120" w:line="240" w:lineRule="auto"/>
      <w:jc w:val="right"/>
    </w:pPr>
    <w:rPr>
      <w:lang w:eastAsia="de-DE"/>
    </w:rPr>
  </w:style>
  <w:style w:type="paragraph" w:customStyle="1" w:styleId="MDPI62Acknowledgments">
    <w:name w:val="MDPI_6.2_Acknowledgments"/>
    <w:qFormat/>
    <w:rsid w:val="00D863C5"/>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D863C5"/>
    <w:pPr>
      <w:spacing w:before="240" w:after="120" w:line="260" w:lineRule="atLeast"/>
      <w:ind w:left="425" w:right="425"/>
    </w:pPr>
    <w:rPr>
      <w:snapToGrid/>
      <w:szCs w:val="22"/>
    </w:rPr>
  </w:style>
  <w:style w:type="paragraph" w:customStyle="1" w:styleId="MDPI42tablebody">
    <w:name w:val="MDPI_4.2_table_body"/>
    <w:qFormat/>
    <w:rsid w:val="00D863C5"/>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FirstParagraph"/>
    <w:qFormat/>
    <w:rsid w:val="00D863C5"/>
    <w:pPr>
      <w:spacing w:before="0"/>
      <w:ind w:left="0" w:right="0"/>
    </w:pPr>
  </w:style>
  <w:style w:type="paragraph" w:customStyle="1" w:styleId="MDPI52figure">
    <w:name w:val="MDPI_5.2_figure"/>
    <w:qFormat/>
    <w:rsid w:val="00D863C5"/>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D863C5"/>
    <w:pPr>
      <w:spacing w:before="240"/>
    </w:pPr>
    <w:rPr>
      <w:lang w:eastAsia="en-US"/>
    </w:rPr>
  </w:style>
  <w:style w:type="paragraph" w:customStyle="1" w:styleId="MDPI64CoI">
    <w:name w:val="MDPI_6.4_CoI"/>
    <w:basedOn w:val="MDPI62Acknowledgments"/>
    <w:qFormat/>
    <w:rsid w:val="00D863C5"/>
  </w:style>
  <w:style w:type="paragraph" w:customStyle="1" w:styleId="MDPI21heading1">
    <w:name w:val="MDPI_2.1_heading1"/>
    <w:basedOn w:val="a"/>
    <w:qFormat/>
    <w:rsid w:val="00D863C5"/>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basedOn w:val="a"/>
    <w:qFormat/>
    <w:rsid w:val="00D863C5"/>
    <w:pPr>
      <w:kinsoku w:val="0"/>
      <w:overflowPunct w:val="0"/>
      <w:autoSpaceDE w:val="0"/>
      <w:autoSpaceDN w:val="0"/>
      <w:adjustRightInd w:val="0"/>
      <w:snapToGrid w:val="0"/>
      <w:spacing w:before="240" w:after="120" w:line="260" w:lineRule="atLeast"/>
      <w:ind w:firstLine="425"/>
      <w:outlineLvl w:val="1"/>
    </w:pPr>
    <w:rPr>
      <w:rFonts w:ascii="Palatino Linotype" w:eastAsia="Times New Roman" w:hAnsi="Palatino Linotype" w:cs="Times New Roman"/>
      <w:i/>
      <w:noProof/>
      <w:snapToGrid w:val="0"/>
      <w:color w:val="000000"/>
      <w:sz w:val="20"/>
      <w:szCs w:val="22"/>
      <w:lang w:eastAsia="zh-CN" w:bidi="en-US"/>
    </w:rPr>
  </w:style>
  <w:style w:type="paragraph" w:customStyle="1" w:styleId="MDPI71References">
    <w:name w:val="MDPI_7.1_References"/>
    <w:basedOn w:val="MDPI62Acknowledgments"/>
    <w:qFormat/>
    <w:rsid w:val="00D863C5"/>
    <w:pPr>
      <w:numPr>
        <w:numId w:val="24"/>
      </w:numPr>
      <w:spacing w:before="0" w:line="260" w:lineRule="atLeast"/>
      <w:ind w:left="425" w:hanging="425"/>
    </w:pPr>
  </w:style>
  <w:style w:type="character" w:customStyle="1" w:styleId="a6">
    <w:name w:val="表題 (文字)"/>
    <w:basedOn w:val="a1"/>
    <w:link w:val="a5"/>
    <w:uiPriority w:val="10"/>
    <w:rsid w:val="00D863C5"/>
    <w:rPr>
      <w:rFonts w:ascii="Palatino Linotype" w:eastAsia="Times New Roman" w:hAnsi="Palatino Linotype" w:cs="Times New Roman"/>
      <w:b/>
      <w:snapToGrid w:val="0"/>
      <w:color w:val="000000"/>
      <w:sz w:val="36"/>
      <w:szCs w:val="20"/>
      <w:lang w:eastAsia="de-DE" w:bidi="en-US"/>
    </w:rPr>
  </w:style>
  <w:style w:type="paragraph" w:styleId="af8">
    <w:name w:val="annotation text"/>
    <w:basedOn w:val="a"/>
    <w:link w:val="af9"/>
    <w:semiHidden/>
    <w:unhideWhenUsed/>
  </w:style>
  <w:style w:type="character" w:customStyle="1" w:styleId="af9">
    <w:name w:val="コメント文字列 (文字)"/>
    <w:basedOn w:val="a1"/>
    <w:link w:val="af8"/>
    <w:semiHidden/>
    <w:rPr>
      <w:rFonts w:ascii="Times New Roman" w:eastAsia="游明朝" w:hAnsi="Times New Roman"/>
    </w:rPr>
  </w:style>
  <w:style w:type="character" w:styleId="afa">
    <w:name w:val="annotation reference"/>
    <w:basedOn w:val="a1"/>
    <w:semiHidden/>
    <w:unhideWhenUsed/>
    <w:rPr>
      <w:sz w:val="18"/>
      <w:szCs w:val="18"/>
    </w:rPr>
  </w:style>
  <w:style w:type="paragraph" w:styleId="afb">
    <w:name w:val="Balloon Text"/>
    <w:basedOn w:val="a"/>
    <w:link w:val="afc"/>
    <w:semiHidden/>
    <w:unhideWhenUsed/>
    <w:rsid w:val="003B455C"/>
    <w:rPr>
      <w:rFonts w:ascii="ＭＳ 明朝" w:eastAsia="ＭＳ 明朝"/>
      <w:sz w:val="18"/>
      <w:szCs w:val="18"/>
    </w:rPr>
  </w:style>
  <w:style w:type="character" w:customStyle="1" w:styleId="afc">
    <w:name w:val="吹き出し (文字)"/>
    <w:basedOn w:val="a1"/>
    <w:link w:val="afb"/>
    <w:semiHidden/>
    <w:rsid w:val="003B455C"/>
    <w:rPr>
      <w:rFonts w:ascii="ＭＳ 明朝" w:eastAsia="ＭＳ 明朝"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doi.org/10.1016/j.abb.2004.09.015"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5360</Words>
  <Characters>30552</Characters>
  <Application>Microsoft Office Word</Application>
  <DocSecurity>0</DocSecurity>
  <Lines>254</Lines>
  <Paragraphs>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 chirality determines the left- or right-handed rotational directions of embryonic hindgut in Drosophila</dc:title>
  <dc:creator>Tomoki Ishibashi, Mikiko Inaki, Kenji Matsuno*</dc:creator>
  <cp:keywords>Drosophila, cell chirality, left-right asymmetric development</cp:keywords>
  <cp:lastModifiedBy>Microsoft Office User</cp:lastModifiedBy>
  <cp:revision>5</cp:revision>
  <dcterms:created xsi:type="dcterms:W3CDTF">2020-09-28T04:12:00Z</dcterms:created>
  <dcterms:modified xsi:type="dcterms:W3CDTF">2020-09-28T05:27:00Z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max 200 wordsこれまでは、パラレル関係とモデル。相関を実証</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/Users/tishibashi/.pandoc/library.bib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
  </property>
  <property fmtid="{D5CDD505-2E9C-101B-9397-08002B2CF9AE}" pid="10" name="chapters">
    <vt:lpwstr>True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/Users/tishibashi/.pandoc/nature.csl</vt:lpwstr>
  </property>
  <property fmtid="{D5CDD505-2E9C-101B-9397-08002B2CF9AE}" pid="16" name="documentclass">
    <vt:lpwstr>ltjsarticle</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fontsize">
    <vt:lpwstr>14pt</vt:lpwstr>
  </property>
  <property fmtid="{D5CDD505-2E9C-101B-9397-08002B2CF9AE}" pid="26" name="footer-center">
    <vt:lpwstr/>
  </property>
  <property fmtid="{D5CDD505-2E9C-101B-9397-08002B2CF9AE}" pid="27" name="hanging-indent">
    <vt:lpwstr>True</vt:lpwstr>
  </property>
  <property fmtid="{D5CDD505-2E9C-101B-9397-08002B2CF9AE}" pid="28" name="header-includes">
    <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Code</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luatexjapresetoptions">
    <vt:lpwstr>yu-min</vt:lpwstr>
  </property>
  <property fmtid="{D5CDD505-2E9C-101B-9397-08002B2CF9AE}" pid="41" name="mainfont">
    <vt:lpwstr>Times New Roman</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rangeDelim">
    <vt:lpwstr>-</vt:lpwstr>
  </property>
  <property fmtid="{D5CDD505-2E9C-101B-9397-08002B2CF9AE}" pid="46" name="refDelim">
    <vt:lpwstr>, </vt:lpwstr>
  </property>
  <property fmtid="{D5CDD505-2E9C-101B-9397-08002B2CF9AE}" pid="47" name="refIndexTemplate">
    <vt:lpwstr>isuf</vt:lpwstr>
  </property>
  <property fmtid="{D5CDD505-2E9C-101B-9397-08002B2CF9AE}" pid="48" name="sansfont">
    <vt:lpwstr>Lato</vt:lpwstr>
  </property>
  <property fmtid="{D5CDD505-2E9C-101B-9397-08002B2CF9AE}" pid="49" name="secHeaderDelim">
    <vt:lpwstr> </vt:lpwstr>
  </property>
  <property fmtid="{D5CDD505-2E9C-101B-9397-08002B2CF9AE}" pid="50" name="secHeaderTemplate">
    <vt:lpwstr>isecHeaderDelimt</vt:lpwstr>
  </property>
  <property fmtid="{D5CDD505-2E9C-101B-9397-08002B2CF9AE}" pid="51" name="secLabels">
    <vt:lpwstr>arabic</vt:lpwstr>
  </property>
  <property fmtid="{D5CDD505-2E9C-101B-9397-08002B2CF9AE}" pid="52" name="secPrefix">
    <vt:lpwstr/>
  </property>
  <property fmtid="{D5CDD505-2E9C-101B-9397-08002B2CF9AE}" pid="53" name="secPrefixTemplate">
    <vt:lpwstr>p i</vt:lpwstr>
  </property>
  <property fmtid="{D5CDD505-2E9C-101B-9397-08002B2CF9AE}" pid="54" name="sectionsDepth">
    <vt:lpwstr>0</vt:lpwstr>
  </property>
  <property fmtid="{D5CDD505-2E9C-101B-9397-08002B2CF9AE}" pid="55" name="subfigGrid">
    <vt:lpwstr>False</vt:lpwstr>
  </property>
  <property fmtid="{D5CDD505-2E9C-101B-9397-08002B2CF9AE}" pid="56" name="subfigLabels">
    <vt:lpwstr>alpha a</vt:lpwstr>
  </property>
  <property fmtid="{D5CDD505-2E9C-101B-9397-08002B2CF9AE}" pid="57" name="subfigureChildTemplate">
    <vt:lpwstr>i</vt:lpwstr>
  </property>
  <property fmtid="{D5CDD505-2E9C-101B-9397-08002B2CF9AE}" pid="58" name="subfigureRefIndexTemplate">
    <vt:lpwstr>isuf (s)</vt:lpwstr>
  </property>
  <property fmtid="{D5CDD505-2E9C-101B-9397-08002B2CF9AE}" pid="59" name="subfigureTemplate">
    <vt:lpwstr>figureTitle ititleDelim t. ccs</vt:lpwstr>
  </property>
  <property fmtid="{D5CDD505-2E9C-101B-9397-08002B2CF9AE}" pid="60" name="tableEqns">
    <vt:lpwstr>False</vt:lpwstr>
  </property>
  <property fmtid="{D5CDD505-2E9C-101B-9397-08002B2CF9AE}" pid="61" name="tableTemplate">
    <vt:lpwstr>tableTitle ititleDelim t</vt:lpwstr>
  </property>
  <property fmtid="{D5CDD505-2E9C-101B-9397-08002B2CF9AE}" pid="62" name="tableTitle">
    <vt:lpwstr>Table</vt:lpwstr>
  </property>
  <property fmtid="{D5CDD505-2E9C-101B-9397-08002B2CF9AE}" pid="63" name="tblLabels">
    <vt:lpwstr>arabic</vt:lpwstr>
  </property>
  <property fmtid="{D5CDD505-2E9C-101B-9397-08002B2CF9AE}" pid="64" name="tblPrefix">
    <vt:lpwstr/>
  </property>
  <property fmtid="{D5CDD505-2E9C-101B-9397-08002B2CF9AE}" pid="65" name="tblPrefixTemplate">
    <vt:lpwstr>p i</vt:lpwstr>
  </property>
  <property fmtid="{D5CDD505-2E9C-101B-9397-08002B2CF9AE}" pid="66" name="titleDelim">
    <vt:lpwstr/>
  </property>
  <property fmtid="{D5CDD505-2E9C-101B-9397-08002B2CF9AE}" pid="67" name="titlepage">
    <vt:lpwstr>True</vt:lpwstr>
  </property>
  <property fmtid="{D5CDD505-2E9C-101B-9397-08002B2CF9AE}" pid="68" name="titlepage-rule-color">
    <vt:lpwstr>5F5F5F</vt:lpwstr>
  </property>
  <property fmtid="{D5CDD505-2E9C-101B-9397-08002B2CF9AE}" pid="69" name="toc-own-page">
    <vt:lpwstr>True</vt:lpwstr>
  </property>
</Properties>
</file>